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comments.xml" ContentType="application/vnd.openxmlformats-officedocument.wordprocessingml.comment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C36" w:rsidRPr="00771246" w:rsidRDefault="0056180C">
      <w:pPr>
        <w:pStyle w:val="Reporttitle"/>
      </w:pPr>
      <w:fldSimple w:instr=" TITLE  \* MERGEFORMAT ">
        <w:r w:rsidR="002C7453">
          <w:t>Skak</w:t>
        </w:r>
      </w:fldSimple>
    </w:p>
    <w:p w:rsidR="00270C36" w:rsidRPr="00771246" w:rsidRDefault="0056180C">
      <w:pPr>
        <w:pStyle w:val="Reportsubtitle"/>
      </w:pPr>
      <w:fldSimple w:instr=" SUBJECT   \* MERGEFORMAT ">
        <w:r w:rsidR="002C7453">
          <w:t>Spiltræ og afsøgning deraf.</w:t>
        </w:r>
      </w:fldSimple>
    </w:p>
    <w:p w:rsidR="00270C36" w:rsidRPr="00771246" w:rsidRDefault="00112562">
      <w:pPr>
        <w:pStyle w:val="ReportClassandModule"/>
      </w:pPr>
      <w:r>
        <w:t>HT++</w:t>
      </w:r>
      <w:r w:rsidR="003B06DD">
        <w:t xml:space="preserve">, </w:t>
      </w:r>
      <w:r w:rsidR="0074487A">
        <w:t>AIT-F08</w:t>
      </w:r>
    </w:p>
    <w:p w:rsidR="00270C36" w:rsidRPr="00771246" w:rsidRDefault="00270C36">
      <w:pPr>
        <w:pStyle w:val="Reportsynopsis"/>
        <w:rPr>
          <w:sz w:val="20"/>
        </w:rPr>
      </w:pPr>
      <w:r w:rsidRPr="00771246">
        <w:t>Synopsis</w:t>
      </w:r>
    </w:p>
    <w:tbl>
      <w:tblPr>
        <w:tblW w:w="0" w:type="auto"/>
        <w:tblCellMar>
          <w:top w:w="113" w:type="dxa"/>
          <w:bottom w:w="113" w:type="dxa"/>
        </w:tblCellMar>
        <w:tblLook w:val="0000"/>
      </w:tblPr>
      <w:tblGrid>
        <w:gridCol w:w="8436"/>
      </w:tblGrid>
      <w:tr w:rsidR="00270C36" w:rsidRPr="00771246">
        <w:trPr>
          <w:trHeight w:val="4129"/>
        </w:trPr>
        <w:tc>
          <w:tcPr>
            <w:tcW w:w="9854" w:type="dxa"/>
          </w:tcPr>
          <w:p w:rsidR="00270C36" w:rsidRPr="00771246" w:rsidRDefault="00270C36"/>
        </w:tc>
      </w:tr>
    </w:tbl>
    <w:p w:rsidR="00270C36" w:rsidRPr="00771246" w:rsidRDefault="00270C36">
      <w:pPr>
        <w:rPr>
          <w:b/>
          <w:bCs/>
        </w:rPr>
      </w:pPr>
    </w:p>
    <w:tbl>
      <w:tblPr>
        <w:tblpPr w:leftFromText="180" w:rightFromText="180" w:vertAnchor="text" w:horzAnchor="margin" w:tblpY="53"/>
        <w:tblW w:w="0" w:type="auto"/>
        <w:tblLook w:val="0000"/>
      </w:tblPr>
      <w:tblGrid>
        <w:gridCol w:w="1587"/>
        <w:gridCol w:w="6849"/>
      </w:tblGrid>
      <w:tr w:rsidR="00270C36" w:rsidRPr="00771246">
        <w:tc>
          <w:tcPr>
            <w:tcW w:w="1188" w:type="dxa"/>
          </w:tcPr>
          <w:p w:rsidR="00270C36" w:rsidRPr="00771246" w:rsidRDefault="00270C36">
            <w:pPr>
              <w:rPr>
                <w:b/>
                <w:bCs/>
              </w:rPr>
            </w:pPr>
            <w:r w:rsidRPr="00771246">
              <w:rPr>
                <w:b/>
                <w:bCs/>
              </w:rPr>
              <w:t>Vejlede</w:t>
            </w:r>
            <w:r w:rsidR="00A129F2" w:rsidRPr="00771246">
              <w:rPr>
                <w:b/>
                <w:bCs/>
              </w:rPr>
              <w:t>r(e)</w:t>
            </w:r>
            <w:r w:rsidRPr="00771246">
              <w:rPr>
                <w:b/>
                <w:bCs/>
              </w:rPr>
              <w:t>:</w:t>
            </w:r>
          </w:p>
        </w:tc>
        <w:tc>
          <w:tcPr>
            <w:tcW w:w="8666" w:type="dxa"/>
          </w:tcPr>
          <w:p w:rsidR="00270C36" w:rsidRPr="00771246" w:rsidRDefault="0074487A">
            <w:pPr>
              <w:rPr>
                <w:b/>
                <w:bCs/>
              </w:rPr>
            </w:pPr>
            <w:r>
              <w:rPr>
                <w:b/>
                <w:bCs/>
              </w:rPr>
              <w:t>Bjørn Klint Christensen (BJC)</w:t>
            </w:r>
          </w:p>
        </w:tc>
      </w:tr>
    </w:tbl>
    <w:p w:rsidR="00270C36" w:rsidRPr="00771246" w:rsidRDefault="00270C36"/>
    <w:p w:rsidR="00270C36" w:rsidRPr="00771246" w:rsidRDefault="00270C36"/>
    <w:tbl>
      <w:tblPr>
        <w:tblW w:w="9828" w:type="dxa"/>
        <w:tblLook w:val="0000"/>
      </w:tblPr>
      <w:tblGrid>
        <w:gridCol w:w="3276"/>
        <w:gridCol w:w="3276"/>
        <w:gridCol w:w="3276"/>
      </w:tblGrid>
      <w:tr w:rsidR="00270C36" w:rsidRPr="00771246">
        <w:tc>
          <w:tcPr>
            <w:tcW w:w="3276" w:type="dxa"/>
          </w:tcPr>
          <w:p w:rsidR="00270C36" w:rsidRPr="00771246" w:rsidRDefault="00270C36">
            <w:pPr>
              <w:jc w:val="center"/>
              <w:rPr>
                <w:b/>
                <w:bCs/>
              </w:rPr>
            </w:pPr>
            <w:r w:rsidRPr="00771246">
              <w:rPr>
                <w:b/>
                <w:bCs/>
              </w:rPr>
              <w:t>Deltager</w:t>
            </w:r>
          </w:p>
        </w:tc>
        <w:tc>
          <w:tcPr>
            <w:tcW w:w="3276" w:type="dxa"/>
          </w:tcPr>
          <w:p w:rsidR="00270C36" w:rsidRPr="00771246" w:rsidRDefault="00270C36">
            <w:pPr>
              <w:jc w:val="center"/>
              <w:rPr>
                <w:b/>
                <w:bCs/>
              </w:rPr>
            </w:pPr>
            <w:r w:rsidRPr="00771246">
              <w:rPr>
                <w:b/>
                <w:bCs/>
              </w:rPr>
              <w:t>Studienr.</w:t>
            </w:r>
          </w:p>
        </w:tc>
        <w:tc>
          <w:tcPr>
            <w:tcW w:w="3276" w:type="dxa"/>
          </w:tcPr>
          <w:p w:rsidR="00270C36" w:rsidRPr="00771246" w:rsidRDefault="00270C36">
            <w:pPr>
              <w:jc w:val="center"/>
              <w:rPr>
                <w:b/>
                <w:bCs/>
              </w:rPr>
            </w:pPr>
            <w:r w:rsidRPr="00771246">
              <w:rPr>
                <w:b/>
                <w:bCs/>
              </w:rPr>
              <w:t>Underskrift</w:t>
            </w:r>
          </w:p>
        </w:tc>
      </w:tr>
      <w:tr w:rsidR="00270C36" w:rsidRPr="00771246">
        <w:trPr>
          <w:trHeight w:val="284"/>
        </w:trPr>
        <w:tc>
          <w:tcPr>
            <w:tcW w:w="3276" w:type="dxa"/>
          </w:tcPr>
          <w:p w:rsidR="00270C36" w:rsidRPr="00771246" w:rsidRDefault="0074487A">
            <w:r>
              <w:t>Lau Maack-Krommes</w:t>
            </w:r>
          </w:p>
        </w:tc>
        <w:tc>
          <w:tcPr>
            <w:tcW w:w="3276" w:type="dxa"/>
          </w:tcPr>
          <w:p w:rsidR="00270C36" w:rsidRPr="00771246" w:rsidRDefault="0074487A" w:rsidP="00A129F2">
            <w:pPr>
              <w:jc w:val="center"/>
            </w:pPr>
            <w:r>
              <w:t>5709</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Magnus Hemmer Pihl</w:t>
            </w:r>
          </w:p>
        </w:tc>
        <w:tc>
          <w:tcPr>
            <w:tcW w:w="3276" w:type="dxa"/>
          </w:tcPr>
          <w:p w:rsidR="00270C36" w:rsidRPr="00771246" w:rsidRDefault="0074487A" w:rsidP="00A129F2">
            <w:pPr>
              <w:jc w:val="center"/>
            </w:pPr>
            <w:r>
              <w:t>5452</w:t>
            </w:r>
          </w:p>
        </w:tc>
        <w:tc>
          <w:tcPr>
            <w:tcW w:w="3276" w:type="dxa"/>
          </w:tcPr>
          <w:p w:rsidR="00270C36" w:rsidRPr="00771246" w:rsidRDefault="00270C36"/>
        </w:tc>
      </w:tr>
      <w:tr w:rsidR="00270C36" w:rsidRPr="00771246">
        <w:trPr>
          <w:trHeight w:val="284"/>
        </w:trPr>
        <w:tc>
          <w:tcPr>
            <w:tcW w:w="3276" w:type="dxa"/>
          </w:tcPr>
          <w:p w:rsidR="00270C36" w:rsidRPr="00771246" w:rsidRDefault="0074487A">
            <w:r>
              <w:t>Mikkel Brøndsholm Nielsen</w:t>
            </w:r>
          </w:p>
        </w:tc>
        <w:tc>
          <w:tcPr>
            <w:tcW w:w="3276" w:type="dxa"/>
          </w:tcPr>
          <w:p w:rsidR="00270C36" w:rsidRPr="00771246" w:rsidRDefault="0074487A" w:rsidP="00A129F2">
            <w:pPr>
              <w:jc w:val="center"/>
            </w:pPr>
            <w:r>
              <w:t>5896</w:t>
            </w:r>
          </w:p>
        </w:tc>
        <w:tc>
          <w:tcPr>
            <w:tcW w:w="3276" w:type="dxa"/>
          </w:tcPr>
          <w:p w:rsidR="00270C36" w:rsidRPr="00771246" w:rsidRDefault="00270C36"/>
        </w:tc>
      </w:tr>
      <w:tr w:rsidR="00270C36" w:rsidRPr="00771246">
        <w:trPr>
          <w:trHeight w:val="284"/>
        </w:trPr>
        <w:tc>
          <w:tcPr>
            <w:tcW w:w="3276" w:type="dxa"/>
          </w:tcPr>
          <w:p w:rsidR="00270C36" w:rsidRPr="00771246" w:rsidRDefault="0074487A" w:rsidP="0074487A">
            <w:r>
              <w:t>Troels Hagmann-Hansen</w:t>
            </w:r>
          </w:p>
        </w:tc>
        <w:tc>
          <w:tcPr>
            <w:tcW w:w="3276" w:type="dxa"/>
          </w:tcPr>
          <w:p w:rsidR="00270C36" w:rsidRPr="00771246" w:rsidRDefault="0074487A" w:rsidP="00A129F2">
            <w:pPr>
              <w:jc w:val="center"/>
            </w:pPr>
            <w:r>
              <w:t>5711</w:t>
            </w:r>
          </w:p>
        </w:tc>
        <w:tc>
          <w:tcPr>
            <w:tcW w:w="3276" w:type="dxa"/>
          </w:tcPr>
          <w:p w:rsidR="00270C36" w:rsidRPr="00771246" w:rsidRDefault="00270C36"/>
        </w:tc>
      </w:tr>
    </w:tbl>
    <w:p w:rsidR="00270C36" w:rsidRPr="00771246" w:rsidRDefault="00270C36"/>
    <w:p w:rsidR="00270C36" w:rsidRPr="00771246" w:rsidRDefault="00270C36">
      <w:pPr>
        <w:pStyle w:val="ReportTOC"/>
        <w:rPr>
          <w:b/>
          <w:bCs/>
          <w:caps/>
          <w:sz w:val="20"/>
        </w:rPr>
      </w:pPr>
      <w:bookmarkStart w:id="0" w:name="TableOfContents"/>
      <w:r w:rsidRPr="00771246">
        <w:lastRenderedPageBreak/>
        <w:t>Indholdsfortegnelse</w:t>
      </w:r>
      <w:bookmarkEnd w:id="0"/>
    </w:p>
    <w:p w:rsidR="00C26F8F" w:rsidRDefault="0056180C">
      <w:pPr>
        <w:pStyle w:val="TOC1"/>
        <w:tabs>
          <w:tab w:val="right" w:leader="dot" w:pos="8210"/>
        </w:tabs>
        <w:rPr>
          <w:rFonts w:asciiTheme="minorHAnsi" w:eastAsiaTheme="minorEastAsia" w:hAnsiTheme="minorHAnsi" w:cstheme="minorBidi"/>
          <w:b w:val="0"/>
          <w:bCs w:val="0"/>
          <w:caps w:val="0"/>
          <w:noProof/>
          <w:sz w:val="22"/>
          <w:szCs w:val="22"/>
          <w:lang w:eastAsia="da-DK"/>
        </w:rPr>
      </w:pPr>
      <w:r w:rsidRPr="0056180C">
        <w:fldChar w:fldCharType="begin"/>
      </w:r>
      <w:r w:rsidR="00270C36" w:rsidRPr="00771246">
        <w:instrText xml:space="preserve"> TOC \o "1-3" \h \z \t "Report heading;1" </w:instrText>
      </w:r>
      <w:r w:rsidRPr="0056180C">
        <w:fldChar w:fldCharType="separate"/>
      </w:r>
      <w:hyperlink w:anchor="_Toc198464106" w:history="1">
        <w:r w:rsidR="00C26F8F" w:rsidRPr="004E3A87">
          <w:rPr>
            <w:rStyle w:val="Hyperlink"/>
            <w:noProof/>
          </w:rPr>
          <w:t>Forord</w:t>
        </w:r>
        <w:r w:rsidR="00C26F8F">
          <w:rPr>
            <w:noProof/>
            <w:webHidden/>
          </w:rPr>
          <w:tab/>
        </w:r>
        <w:r>
          <w:rPr>
            <w:noProof/>
            <w:webHidden/>
          </w:rPr>
          <w:fldChar w:fldCharType="begin"/>
        </w:r>
        <w:r w:rsidR="00C26F8F">
          <w:rPr>
            <w:noProof/>
            <w:webHidden/>
          </w:rPr>
          <w:instrText xml:space="preserve"> PAGEREF _Toc198464106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56180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7" w:history="1">
        <w:r w:rsidR="00C26F8F" w:rsidRPr="004E3A87">
          <w:rPr>
            <w:rStyle w:val="Hyperlink"/>
            <w:noProof/>
          </w:rPr>
          <w:t>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Indledning</w:t>
        </w:r>
        <w:r w:rsidR="00C26F8F">
          <w:rPr>
            <w:noProof/>
            <w:webHidden/>
          </w:rPr>
          <w:tab/>
        </w:r>
        <w:r>
          <w:rPr>
            <w:noProof/>
            <w:webHidden/>
          </w:rPr>
          <w:fldChar w:fldCharType="begin"/>
        </w:r>
        <w:r w:rsidR="00C26F8F">
          <w:rPr>
            <w:noProof/>
            <w:webHidden/>
          </w:rPr>
          <w:instrText xml:space="preserve"> PAGEREF _Toc198464107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56180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08" w:history="1">
        <w:r w:rsidR="00C26F8F" w:rsidRPr="004E3A87">
          <w:rPr>
            <w:rStyle w:val="Hyperlink"/>
            <w:noProof/>
          </w:rPr>
          <w:t>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Teori</w:t>
        </w:r>
        <w:r w:rsidR="00C26F8F">
          <w:rPr>
            <w:noProof/>
            <w:webHidden/>
          </w:rPr>
          <w:tab/>
        </w:r>
        <w:r>
          <w:rPr>
            <w:noProof/>
            <w:webHidden/>
          </w:rPr>
          <w:fldChar w:fldCharType="begin"/>
        </w:r>
        <w:r w:rsidR="00C26F8F">
          <w:rPr>
            <w:noProof/>
            <w:webHidden/>
          </w:rPr>
          <w:instrText xml:space="preserve"> PAGEREF _Toc198464108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56180C">
      <w:pPr>
        <w:pStyle w:val="TOC2"/>
        <w:rPr>
          <w:rFonts w:asciiTheme="minorHAnsi" w:eastAsiaTheme="minorEastAsia" w:hAnsiTheme="minorHAnsi" w:cstheme="minorBidi"/>
          <w:smallCaps w:val="0"/>
          <w:sz w:val="22"/>
          <w:szCs w:val="22"/>
          <w:lang w:eastAsia="da-DK"/>
        </w:rPr>
      </w:pPr>
      <w:hyperlink w:anchor="_Toc198464109" w:history="1">
        <w:r w:rsidR="00C26F8F" w:rsidRPr="004E3A87">
          <w:rPr>
            <w:rStyle w:val="Hyperlink"/>
          </w:rPr>
          <w:t>2.1</w:t>
        </w:r>
        <w:r w:rsidR="00C26F8F">
          <w:rPr>
            <w:rFonts w:asciiTheme="minorHAnsi" w:eastAsiaTheme="minorEastAsia" w:hAnsiTheme="minorHAnsi" w:cstheme="minorBidi"/>
            <w:smallCaps w:val="0"/>
            <w:sz w:val="22"/>
            <w:szCs w:val="22"/>
            <w:lang w:eastAsia="da-DK"/>
          </w:rPr>
          <w:tab/>
        </w:r>
        <w:r w:rsidR="00C26F8F" w:rsidRPr="004E3A87">
          <w:rPr>
            <w:rStyle w:val="Hyperlink"/>
          </w:rPr>
          <w:t>Neurale Netværk</w:t>
        </w:r>
        <w:r w:rsidR="00C26F8F">
          <w:rPr>
            <w:webHidden/>
          </w:rPr>
          <w:tab/>
        </w:r>
        <w:r>
          <w:rPr>
            <w:webHidden/>
          </w:rPr>
          <w:fldChar w:fldCharType="begin"/>
        </w:r>
        <w:r w:rsidR="00C26F8F">
          <w:rPr>
            <w:webHidden/>
          </w:rPr>
          <w:instrText xml:space="preserve"> PAGEREF _Toc198464109 \h </w:instrText>
        </w:r>
        <w:r>
          <w:rPr>
            <w:webHidden/>
          </w:rPr>
        </w:r>
        <w:r>
          <w:rPr>
            <w:webHidden/>
          </w:rPr>
          <w:fldChar w:fldCharType="separate"/>
        </w:r>
        <w:r w:rsidR="00C26F8F">
          <w:rPr>
            <w:webHidden/>
          </w:rPr>
          <w:t>2</w:t>
        </w:r>
        <w:r>
          <w:rPr>
            <w:webHidden/>
          </w:rPr>
          <w:fldChar w:fldCharType="end"/>
        </w:r>
      </w:hyperlink>
    </w:p>
    <w:p w:rsidR="00C26F8F" w:rsidRDefault="0056180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0" w:history="1">
        <w:r w:rsidR="00C26F8F" w:rsidRPr="004E3A87">
          <w:rPr>
            <w:rStyle w:val="Hyperlink"/>
            <w:noProof/>
          </w:rPr>
          <w:t>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Implementation</w:t>
        </w:r>
        <w:r w:rsidR="00C26F8F">
          <w:rPr>
            <w:noProof/>
            <w:webHidden/>
          </w:rPr>
          <w:tab/>
        </w:r>
        <w:r>
          <w:rPr>
            <w:noProof/>
            <w:webHidden/>
          </w:rPr>
          <w:fldChar w:fldCharType="begin"/>
        </w:r>
        <w:r w:rsidR="00C26F8F">
          <w:rPr>
            <w:noProof/>
            <w:webHidden/>
          </w:rPr>
          <w:instrText xml:space="preserve"> PAGEREF _Toc198464110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56180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1" w:history="1">
        <w:r w:rsidR="00C26F8F" w:rsidRPr="004E3A87">
          <w:rPr>
            <w:rStyle w:val="Hyperlink"/>
            <w:noProof/>
          </w:rPr>
          <w:t>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Test</w:t>
        </w:r>
        <w:r w:rsidR="00C26F8F">
          <w:rPr>
            <w:noProof/>
            <w:webHidden/>
          </w:rPr>
          <w:tab/>
        </w:r>
        <w:r>
          <w:rPr>
            <w:noProof/>
            <w:webHidden/>
          </w:rPr>
          <w:fldChar w:fldCharType="begin"/>
        </w:r>
        <w:r w:rsidR="00C26F8F">
          <w:rPr>
            <w:noProof/>
            <w:webHidden/>
          </w:rPr>
          <w:instrText xml:space="preserve"> PAGEREF _Toc198464111 \h </w:instrText>
        </w:r>
        <w:r>
          <w:rPr>
            <w:noProof/>
            <w:webHidden/>
          </w:rPr>
        </w:r>
        <w:r>
          <w:rPr>
            <w:noProof/>
            <w:webHidden/>
          </w:rPr>
          <w:fldChar w:fldCharType="separate"/>
        </w:r>
        <w:r w:rsidR="00C26F8F">
          <w:rPr>
            <w:noProof/>
            <w:webHidden/>
          </w:rPr>
          <w:t>2</w:t>
        </w:r>
        <w:r>
          <w:rPr>
            <w:noProof/>
            <w:webHidden/>
          </w:rPr>
          <w:fldChar w:fldCharType="end"/>
        </w:r>
      </w:hyperlink>
    </w:p>
    <w:p w:rsidR="00C26F8F" w:rsidRDefault="0056180C">
      <w:pPr>
        <w:pStyle w:val="TOC1"/>
        <w:tabs>
          <w:tab w:val="left" w:pos="400"/>
          <w:tab w:val="right" w:leader="dot" w:pos="8210"/>
        </w:tabs>
        <w:rPr>
          <w:rFonts w:asciiTheme="minorHAnsi" w:eastAsiaTheme="minorEastAsia" w:hAnsiTheme="minorHAnsi" w:cstheme="minorBidi"/>
          <w:b w:val="0"/>
          <w:bCs w:val="0"/>
          <w:caps w:val="0"/>
          <w:noProof/>
          <w:sz w:val="22"/>
          <w:szCs w:val="22"/>
          <w:lang w:eastAsia="da-DK"/>
        </w:rPr>
      </w:pPr>
      <w:hyperlink w:anchor="_Toc198464112" w:history="1">
        <w:r w:rsidR="00C26F8F" w:rsidRPr="004E3A87">
          <w:rPr>
            <w:rStyle w:val="Hyperlink"/>
            <w:noProof/>
          </w:rPr>
          <w:t>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Konklusion</w:t>
        </w:r>
        <w:r w:rsidR="00C26F8F">
          <w:rPr>
            <w:noProof/>
            <w:webHidden/>
          </w:rPr>
          <w:tab/>
        </w:r>
        <w:r>
          <w:rPr>
            <w:noProof/>
            <w:webHidden/>
          </w:rPr>
          <w:fldChar w:fldCharType="begin"/>
        </w:r>
        <w:r w:rsidR="00C26F8F">
          <w:rPr>
            <w:noProof/>
            <w:webHidden/>
          </w:rPr>
          <w:instrText xml:space="preserve"> PAGEREF _Toc198464112 \h </w:instrText>
        </w:r>
        <w:r>
          <w:rPr>
            <w:noProof/>
            <w:webHidden/>
          </w:rPr>
        </w:r>
        <w:r>
          <w:rPr>
            <w:noProof/>
            <w:webHidden/>
          </w:rPr>
          <w:fldChar w:fldCharType="separate"/>
        </w:r>
        <w:r w:rsidR="00C26F8F">
          <w:rPr>
            <w:noProof/>
            <w:webHidden/>
          </w:rPr>
          <w:t>3</w:t>
        </w:r>
        <w:r>
          <w:rPr>
            <w:noProof/>
            <w:webHidden/>
          </w:rPr>
          <w:fldChar w:fldCharType="end"/>
        </w:r>
      </w:hyperlink>
    </w:p>
    <w:p w:rsidR="00C26F8F" w:rsidRDefault="0056180C">
      <w:pPr>
        <w:pStyle w:val="TOC2"/>
        <w:rPr>
          <w:rFonts w:asciiTheme="minorHAnsi" w:eastAsiaTheme="minorEastAsia" w:hAnsiTheme="minorHAnsi" w:cstheme="minorBidi"/>
          <w:smallCaps w:val="0"/>
          <w:sz w:val="22"/>
          <w:szCs w:val="22"/>
          <w:lang w:eastAsia="da-DK"/>
        </w:rPr>
      </w:pPr>
      <w:hyperlink w:anchor="_Toc198464113" w:history="1">
        <w:r w:rsidR="00C26F8F" w:rsidRPr="004E3A87">
          <w:rPr>
            <w:rStyle w:val="Hyperlink"/>
          </w:rPr>
          <w:t>5.1</w:t>
        </w:r>
        <w:r w:rsidR="00C26F8F">
          <w:rPr>
            <w:rFonts w:asciiTheme="minorHAnsi" w:eastAsiaTheme="minorEastAsia" w:hAnsiTheme="minorHAnsi" w:cstheme="minorBidi"/>
            <w:smallCaps w:val="0"/>
            <w:sz w:val="22"/>
            <w:szCs w:val="22"/>
            <w:lang w:eastAsia="da-DK"/>
          </w:rPr>
          <w:tab/>
        </w:r>
        <w:r w:rsidR="00C26F8F" w:rsidRPr="004E3A87">
          <w:rPr>
            <w:rStyle w:val="Hyperlink"/>
          </w:rPr>
          <w:t>Den produktorienterede del</w:t>
        </w:r>
        <w:r w:rsidR="00C26F8F">
          <w:rPr>
            <w:webHidden/>
          </w:rPr>
          <w:tab/>
        </w:r>
        <w:r>
          <w:rPr>
            <w:webHidden/>
          </w:rPr>
          <w:fldChar w:fldCharType="begin"/>
        </w:r>
        <w:r w:rsidR="00C26F8F">
          <w:rPr>
            <w:webHidden/>
          </w:rPr>
          <w:instrText xml:space="preserve"> PAGEREF _Toc198464113 \h </w:instrText>
        </w:r>
        <w:r>
          <w:rPr>
            <w:webHidden/>
          </w:rPr>
        </w:r>
        <w:r>
          <w:rPr>
            <w:webHidden/>
          </w:rPr>
          <w:fldChar w:fldCharType="separate"/>
        </w:r>
        <w:r w:rsidR="00C26F8F">
          <w:rPr>
            <w:webHidden/>
          </w:rPr>
          <w:t>3</w:t>
        </w:r>
        <w:r>
          <w:rPr>
            <w:webHidden/>
          </w:rPr>
          <w:fldChar w:fldCharType="end"/>
        </w:r>
      </w:hyperlink>
    </w:p>
    <w:p w:rsidR="00C26F8F" w:rsidRDefault="0056180C">
      <w:pPr>
        <w:pStyle w:val="TOC2"/>
        <w:rPr>
          <w:rFonts w:asciiTheme="minorHAnsi" w:eastAsiaTheme="minorEastAsia" w:hAnsiTheme="minorHAnsi" w:cstheme="minorBidi"/>
          <w:smallCaps w:val="0"/>
          <w:sz w:val="22"/>
          <w:szCs w:val="22"/>
          <w:lang w:eastAsia="da-DK"/>
        </w:rPr>
      </w:pPr>
      <w:hyperlink w:anchor="_Toc198464114" w:history="1">
        <w:r w:rsidR="00C26F8F" w:rsidRPr="004E3A87">
          <w:rPr>
            <w:rStyle w:val="Hyperlink"/>
          </w:rPr>
          <w:t>5.2</w:t>
        </w:r>
        <w:r w:rsidR="00C26F8F">
          <w:rPr>
            <w:rFonts w:asciiTheme="minorHAnsi" w:eastAsiaTheme="minorEastAsia" w:hAnsiTheme="minorHAnsi" w:cstheme="minorBidi"/>
            <w:smallCaps w:val="0"/>
            <w:sz w:val="22"/>
            <w:szCs w:val="22"/>
            <w:lang w:eastAsia="da-DK"/>
          </w:rPr>
          <w:tab/>
        </w:r>
        <w:r w:rsidR="00C26F8F" w:rsidRPr="004E3A87">
          <w:rPr>
            <w:rStyle w:val="Hyperlink"/>
          </w:rPr>
          <w:t>Den procesorienterede del</w:t>
        </w:r>
        <w:r w:rsidR="00C26F8F">
          <w:rPr>
            <w:webHidden/>
          </w:rPr>
          <w:tab/>
        </w:r>
        <w:r>
          <w:rPr>
            <w:webHidden/>
          </w:rPr>
          <w:fldChar w:fldCharType="begin"/>
        </w:r>
        <w:r w:rsidR="00C26F8F">
          <w:rPr>
            <w:webHidden/>
          </w:rPr>
          <w:instrText xml:space="preserve"> PAGEREF _Toc198464114 \h </w:instrText>
        </w:r>
        <w:r>
          <w:rPr>
            <w:webHidden/>
          </w:rPr>
        </w:r>
        <w:r>
          <w:rPr>
            <w:webHidden/>
          </w:rPr>
          <w:fldChar w:fldCharType="separate"/>
        </w:r>
        <w:r w:rsidR="00C26F8F">
          <w:rPr>
            <w:webHidden/>
          </w:rPr>
          <w:t>4</w:t>
        </w:r>
        <w:r>
          <w:rPr>
            <w:webHidden/>
          </w:rPr>
          <w:fldChar w:fldCharType="end"/>
        </w:r>
      </w:hyperlink>
    </w:p>
    <w:p w:rsidR="00C26F8F" w:rsidRDefault="0056180C">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5" w:history="1">
        <w:r w:rsidR="00C26F8F" w:rsidRPr="004E3A87">
          <w:rPr>
            <w:rStyle w:val="Hyperlink"/>
            <w:noProof/>
          </w:rPr>
          <w:t>Litteraturfortegnelse</w:t>
        </w:r>
        <w:r w:rsidR="00C26F8F">
          <w:rPr>
            <w:noProof/>
            <w:webHidden/>
          </w:rPr>
          <w:tab/>
        </w:r>
        <w:r>
          <w:rPr>
            <w:noProof/>
            <w:webHidden/>
          </w:rPr>
          <w:fldChar w:fldCharType="begin"/>
        </w:r>
        <w:r w:rsidR="00C26F8F">
          <w:rPr>
            <w:noProof/>
            <w:webHidden/>
          </w:rPr>
          <w:instrText xml:space="preserve"> PAGEREF _Toc198464115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56180C">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6" w:history="1">
        <w:r w:rsidR="00C26F8F" w:rsidRPr="004E3A87">
          <w:rPr>
            <w:rStyle w:val="Hyperlink"/>
            <w:noProof/>
          </w:rPr>
          <w:t>Ordforklaring</w:t>
        </w:r>
        <w:r w:rsidR="00C26F8F">
          <w:rPr>
            <w:noProof/>
            <w:webHidden/>
          </w:rPr>
          <w:tab/>
        </w:r>
        <w:r>
          <w:rPr>
            <w:noProof/>
            <w:webHidden/>
          </w:rPr>
          <w:fldChar w:fldCharType="begin"/>
        </w:r>
        <w:r w:rsidR="00C26F8F">
          <w:rPr>
            <w:noProof/>
            <w:webHidden/>
          </w:rPr>
          <w:instrText xml:space="preserve"> PAGEREF _Toc198464116 \h </w:instrText>
        </w:r>
        <w:r>
          <w:rPr>
            <w:noProof/>
            <w:webHidden/>
          </w:rPr>
        </w:r>
        <w:r>
          <w:rPr>
            <w:noProof/>
            <w:webHidden/>
          </w:rPr>
          <w:fldChar w:fldCharType="separate"/>
        </w:r>
        <w:r w:rsidR="00C26F8F">
          <w:rPr>
            <w:noProof/>
            <w:webHidden/>
          </w:rPr>
          <w:t>4</w:t>
        </w:r>
        <w:r>
          <w:rPr>
            <w:noProof/>
            <w:webHidden/>
          </w:rPr>
          <w:fldChar w:fldCharType="end"/>
        </w:r>
      </w:hyperlink>
    </w:p>
    <w:p w:rsidR="00C26F8F" w:rsidRDefault="0056180C">
      <w:pPr>
        <w:pStyle w:val="TOC1"/>
        <w:tabs>
          <w:tab w:val="right" w:leader="dot" w:pos="8210"/>
        </w:tabs>
        <w:rPr>
          <w:rFonts w:asciiTheme="minorHAnsi" w:eastAsiaTheme="minorEastAsia" w:hAnsiTheme="minorHAnsi" w:cstheme="minorBidi"/>
          <w:b w:val="0"/>
          <w:bCs w:val="0"/>
          <w:caps w:val="0"/>
          <w:noProof/>
          <w:sz w:val="22"/>
          <w:szCs w:val="22"/>
          <w:lang w:eastAsia="da-DK"/>
        </w:rPr>
      </w:pPr>
      <w:hyperlink w:anchor="_Toc198464117" w:history="1">
        <w:r w:rsidR="00C26F8F" w:rsidRPr="004E3A87">
          <w:rPr>
            <w:rStyle w:val="Hyperlink"/>
            <w:noProof/>
          </w:rPr>
          <w:t>Bilag</w:t>
        </w:r>
        <w:r w:rsidR="00C26F8F">
          <w:rPr>
            <w:noProof/>
            <w:webHidden/>
          </w:rPr>
          <w:tab/>
        </w:r>
        <w:r>
          <w:rPr>
            <w:noProof/>
            <w:webHidden/>
          </w:rPr>
          <w:fldChar w:fldCharType="begin"/>
        </w:r>
        <w:r w:rsidR="00C26F8F">
          <w:rPr>
            <w:noProof/>
            <w:webHidden/>
          </w:rPr>
          <w:instrText xml:space="preserve"> PAGEREF _Toc198464117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56180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8" w:history="1">
        <w:r w:rsidR="00C26F8F" w:rsidRPr="004E3A87">
          <w:rPr>
            <w:rStyle w:val="Hyperlink"/>
            <w:noProof/>
          </w:rPr>
          <w:t>Bilag 1.</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Projektoplæg</w:t>
        </w:r>
        <w:r w:rsidR="00C26F8F">
          <w:rPr>
            <w:noProof/>
            <w:webHidden/>
          </w:rPr>
          <w:tab/>
        </w:r>
        <w:r>
          <w:rPr>
            <w:noProof/>
            <w:webHidden/>
          </w:rPr>
          <w:fldChar w:fldCharType="begin"/>
        </w:r>
        <w:r w:rsidR="00C26F8F">
          <w:rPr>
            <w:noProof/>
            <w:webHidden/>
          </w:rPr>
          <w:instrText xml:space="preserve"> PAGEREF _Toc198464118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56180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19" w:history="1">
        <w:r w:rsidR="00C26F8F" w:rsidRPr="004E3A87">
          <w:rPr>
            <w:rStyle w:val="Hyperlink"/>
            <w:noProof/>
          </w:rPr>
          <w:t>Bilag 2.</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Detaljeret tidsplan</w:t>
        </w:r>
        <w:r w:rsidR="00C26F8F">
          <w:rPr>
            <w:noProof/>
            <w:webHidden/>
          </w:rPr>
          <w:tab/>
        </w:r>
        <w:r>
          <w:rPr>
            <w:noProof/>
            <w:webHidden/>
          </w:rPr>
          <w:fldChar w:fldCharType="begin"/>
        </w:r>
        <w:r w:rsidR="00C26F8F">
          <w:rPr>
            <w:noProof/>
            <w:webHidden/>
          </w:rPr>
          <w:instrText xml:space="preserve"> PAGEREF _Toc198464119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56180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0" w:history="1">
        <w:r w:rsidR="00C26F8F" w:rsidRPr="004E3A87">
          <w:rPr>
            <w:rStyle w:val="Hyperlink"/>
            <w:noProof/>
          </w:rPr>
          <w:t>Bilag 3.</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Beregning af ... (eksempel på bilag)</w:t>
        </w:r>
        <w:r w:rsidR="00C26F8F">
          <w:rPr>
            <w:noProof/>
            <w:webHidden/>
          </w:rPr>
          <w:tab/>
        </w:r>
        <w:r>
          <w:rPr>
            <w:noProof/>
            <w:webHidden/>
          </w:rPr>
          <w:fldChar w:fldCharType="begin"/>
        </w:r>
        <w:r w:rsidR="00C26F8F">
          <w:rPr>
            <w:noProof/>
            <w:webHidden/>
          </w:rPr>
          <w:instrText xml:space="preserve"> PAGEREF _Toc198464120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56180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1" w:history="1">
        <w:r w:rsidR="00C26F8F" w:rsidRPr="004E3A87">
          <w:rPr>
            <w:rStyle w:val="Hyperlink"/>
            <w:noProof/>
          </w:rPr>
          <w:t>Bilag 4.</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Måleopstilling (eksempel på bilag)</w:t>
        </w:r>
        <w:r w:rsidR="00C26F8F">
          <w:rPr>
            <w:noProof/>
            <w:webHidden/>
          </w:rPr>
          <w:tab/>
        </w:r>
        <w:r>
          <w:rPr>
            <w:noProof/>
            <w:webHidden/>
          </w:rPr>
          <w:fldChar w:fldCharType="begin"/>
        </w:r>
        <w:r w:rsidR="00C26F8F">
          <w:rPr>
            <w:noProof/>
            <w:webHidden/>
          </w:rPr>
          <w:instrText xml:space="preserve"> PAGEREF _Toc198464121 \h </w:instrText>
        </w:r>
        <w:r>
          <w:rPr>
            <w:noProof/>
            <w:webHidden/>
          </w:rPr>
        </w:r>
        <w:r>
          <w:rPr>
            <w:noProof/>
            <w:webHidden/>
          </w:rPr>
          <w:fldChar w:fldCharType="separate"/>
        </w:r>
        <w:r w:rsidR="00C26F8F">
          <w:rPr>
            <w:noProof/>
            <w:webHidden/>
          </w:rPr>
          <w:t>5</w:t>
        </w:r>
        <w:r>
          <w:rPr>
            <w:noProof/>
            <w:webHidden/>
          </w:rPr>
          <w:fldChar w:fldCharType="end"/>
        </w:r>
      </w:hyperlink>
    </w:p>
    <w:p w:rsidR="00C26F8F" w:rsidRDefault="0056180C">
      <w:pPr>
        <w:pStyle w:val="TOC1"/>
        <w:tabs>
          <w:tab w:val="left" w:pos="1200"/>
          <w:tab w:val="right" w:leader="dot" w:pos="8210"/>
        </w:tabs>
        <w:rPr>
          <w:rFonts w:asciiTheme="minorHAnsi" w:eastAsiaTheme="minorEastAsia" w:hAnsiTheme="minorHAnsi" w:cstheme="minorBidi"/>
          <w:b w:val="0"/>
          <w:bCs w:val="0"/>
          <w:caps w:val="0"/>
          <w:noProof/>
          <w:sz w:val="22"/>
          <w:szCs w:val="22"/>
          <w:lang w:eastAsia="da-DK"/>
        </w:rPr>
      </w:pPr>
      <w:hyperlink w:anchor="_Toc198464122" w:history="1">
        <w:r w:rsidR="00C26F8F" w:rsidRPr="004E3A87">
          <w:rPr>
            <w:rStyle w:val="Hyperlink"/>
            <w:noProof/>
          </w:rPr>
          <w:t>Bilag 5.</w:t>
        </w:r>
        <w:r w:rsidR="00C26F8F">
          <w:rPr>
            <w:rFonts w:asciiTheme="minorHAnsi" w:eastAsiaTheme="minorEastAsia" w:hAnsiTheme="minorHAnsi" w:cstheme="minorBidi"/>
            <w:b w:val="0"/>
            <w:bCs w:val="0"/>
            <w:caps w:val="0"/>
            <w:noProof/>
            <w:sz w:val="22"/>
            <w:szCs w:val="22"/>
            <w:lang w:eastAsia="da-DK"/>
          </w:rPr>
          <w:tab/>
        </w:r>
        <w:r w:rsidR="00C26F8F" w:rsidRPr="004E3A87">
          <w:rPr>
            <w:rStyle w:val="Hyperlink"/>
            <w:noProof/>
          </w:rPr>
          <w:t>Dokumentation af processen (eksempel på bilag)</w:t>
        </w:r>
        <w:r w:rsidR="00C26F8F">
          <w:rPr>
            <w:noProof/>
            <w:webHidden/>
          </w:rPr>
          <w:tab/>
        </w:r>
        <w:r>
          <w:rPr>
            <w:noProof/>
            <w:webHidden/>
          </w:rPr>
          <w:fldChar w:fldCharType="begin"/>
        </w:r>
        <w:r w:rsidR="00C26F8F">
          <w:rPr>
            <w:noProof/>
            <w:webHidden/>
          </w:rPr>
          <w:instrText xml:space="preserve"> PAGEREF _Toc198464122 \h </w:instrText>
        </w:r>
        <w:r>
          <w:rPr>
            <w:noProof/>
            <w:webHidden/>
          </w:rPr>
        </w:r>
        <w:r>
          <w:rPr>
            <w:noProof/>
            <w:webHidden/>
          </w:rPr>
          <w:fldChar w:fldCharType="separate"/>
        </w:r>
        <w:r w:rsidR="00C26F8F">
          <w:rPr>
            <w:noProof/>
            <w:webHidden/>
          </w:rPr>
          <w:t>5</w:t>
        </w:r>
        <w:r>
          <w:rPr>
            <w:noProof/>
            <w:webHidden/>
          </w:rPr>
          <w:fldChar w:fldCharType="end"/>
        </w:r>
      </w:hyperlink>
    </w:p>
    <w:p w:rsidR="00270C36" w:rsidRPr="00771246" w:rsidRDefault="0056180C">
      <w:r w:rsidRPr="00771246">
        <w:fldChar w:fldCharType="end"/>
      </w:r>
    </w:p>
    <w:p w:rsidR="00270C36" w:rsidRPr="00771246" w:rsidRDefault="00270C36">
      <w:pPr>
        <w:pStyle w:val="Reportheading"/>
      </w:pPr>
      <w:r w:rsidRPr="00771246">
        <w:rPr>
          <w:b/>
          <w:bCs/>
          <w:sz w:val="20"/>
        </w:rPr>
        <w:br w:type="page"/>
      </w:r>
      <w:bookmarkStart w:id="1" w:name="_Toc198464106"/>
      <w:r w:rsidRPr="00771246">
        <w:lastRenderedPageBreak/>
        <w:t>Forord</w:t>
      </w:r>
      <w:bookmarkEnd w:id="1"/>
    </w:p>
    <w:p w:rsidR="0092034E" w:rsidRDefault="00270C36">
      <w:pPr>
        <w:pStyle w:val="Normalindented"/>
      </w:pPr>
      <w:r w:rsidRPr="00771246">
        <w:t>Denne rapportskabelon er udvikle</w:t>
      </w:r>
      <w:r w:rsidR="00130D24">
        <w:t xml:space="preserve">t til brug for </w:t>
      </w:r>
      <w:r w:rsidR="00D351CF">
        <w:t xml:space="preserve">Stærkstrøms-, </w:t>
      </w:r>
      <w:r w:rsidR="00130D24">
        <w:t xml:space="preserve">IT- og Elektronik </w:t>
      </w:r>
      <w:r w:rsidRPr="00771246">
        <w:t>ingeniørstuderende på Ingeniørhøjskolen i København.</w:t>
      </w:r>
      <w:r w:rsidRPr="00771246">
        <w:br/>
        <w:t>Formålet er at støtte studerende i at skrive velstrukturerede og læsevenlige rapporter.</w:t>
      </w:r>
    </w:p>
    <w:p w:rsidR="00441A20" w:rsidRPr="00D35720" w:rsidRDefault="00441A20" w:rsidP="00887125">
      <w:pPr>
        <w:pStyle w:val="Normalindented"/>
        <w:rPr>
          <w:rFonts w:ascii="Verdana" w:hAnsi="Verdana" w:cs="Arial"/>
          <w:b/>
          <w:bCs/>
          <w:kern w:val="32"/>
          <w:sz w:val="32"/>
          <w:szCs w:val="32"/>
        </w:rPr>
      </w:pPr>
    </w:p>
    <w:p w:rsidR="00270C36" w:rsidRDefault="00270C36">
      <w:pPr>
        <w:pStyle w:val="Heading1"/>
      </w:pPr>
      <w:bookmarkStart w:id="2" w:name="_Toc198464107"/>
      <w:bookmarkStart w:id="3" w:name="_Ref199063781"/>
      <w:r w:rsidRPr="00771246">
        <w:t>Indledning</w:t>
      </w:r>
      <w:bookmarkEnd w:id="2"/>
      <w:bookmarkEnd w:id="3"/>
    </w:p>
    <w:p w:rsidR="00112562" w:rsidRDefault="00112562" w:rsidP="00112562">
      <w:pPr>
        <w:pStyle w:val="Normalindented"/>
      </w:pPr>
      <w:r>
        <w:t xml:space="preserve">Denne rapport skal dokumentere </w:t>
      </w:r>
      <w:r w:rsidR="000C5CA7">
        <w:t>vores arbejde</w:t>
      </w:r>
      <w:r>
        <w:t xml:space="preserve"> med </w:t>
      </w:r>
      <w:r w:rsidR="000C5CA7">
        <w:t>at lave et skakspil der kan give en menneskelig spiller modstand. Spillet er programme</w:t>
      </w:r>
      <w:r w:rsidR="00095720">
        <w:t>re</w:t>
      </w:r>
      <w:r w:rsidR="000C5CA7">
        <w:t>t i C++ .</w:t>
      </w:r>
    </w:p>
    <w:p w:rsidR="00270C36" w:rsidRPr="00771246" w:rsidRDefault="009B297D" w:rsidP="000C5CA7">
      <w:pPr>
        <w:pStyle w:val="Normalindented"/>
      </w:pPr>
      <w:r>
        <w:t>I r</w:t>
      </w:r>
      <w:r w:rsidR="00112562">
        <w:t xml:space="preserve">apporten vil </w:t>
      </w:r>
      <w:r w:rsidR="000C5CA7">
        <w:t>vi forklare hvordan vi har implementeret s</w:t>
      </w:r>
      <w:r>
        <w:t>pil</w:t>
      </w:r>
      <w:r w:rsidR="00456F6F">
        <w:t>intelligensen,</w:t>
      </w:r>
      <w:r w:rsidR="000C5CA7">
        <w:t xml:space="preserve"> hvilken teori der ligger bag og hvilke tanker vi har gjort os. Til sidst vil rapporten ud fra en række målinger med forskellige kompileringer af programmet konkludere hvilke metoder der </w:t>
      </w:r>
      <w:bookmarkStart w:id="4" w:name="_Projektstart"/>
      <w:bookmarkEnd w:id="4"/>
      <w:r>
        <w:t>optimerer søgningen i spil</w:t>
      </w:r>
      <w:r w:rsidR="000C5CA7">
        <w:t>træet</w:t>
      </w:r>
      <w:r w:rsidR="00456F6F">
        <w:t xml:space="preserve"> bedst</w:t>
      </w:r>
      <w:r w:rsidR="000C5CA7">
        <w:t>.</w:t>
      </w:r>
    </w:p>
    <w:p w:rsidR="00C26F8F" w:rsidRDefault="00C26F8F">
      <w:pPr>
        <w:pStyle w:val="Heading1"/>
      </w:pPr>
      <w:bookmarkStart w:id="5" w:name="_Toc198464108"/>
      <w:r>
        <w:t>Problemformulering</w:t>
      </w:r>
    </w:p>
    <w:p w:rsidR="00270C36" w:rsidRDefault="00193E0C">
      <w:pPr>
        <w:pStyle w:val="Heading1"/>
      </w:pPr>
      <w:r>
        <w:t>Teori</w:t>
      </w:r>
      <w:bookmarkEnd w:id="5"/>
    </w:p>
    <w:p w:rsidR="000370E1" w:rsidRPr="000370E1" w:rsidRDefault="00C26F8F" w:rsidP="000370E1">
      <w:pPr>
        <w:pStyle w:val="Heading2"/>
      </w:pPr>
      <w:r>
        <w:t>Spillet skak</w:t>
      </w:r>
    </w:p>
    <w:p w:rsidR="000370E1" w:rsidRDefault="00C26F8F" w:rsidP="000370E1">
      <w:pPr>
        <w:pStyle w:val="Heading2"/>
      </w:pPr>
      <w:r>
        <w:t>Minimax</w:t>
      </w:r>
    </w:p>
    <w:p w:rsidR="00AF09F2" w:rsidRDefault="00AF09F2" w:rsidP="00AF09F2">
      <w:pPr>
        <w:pStyle w:val="Normalindented"/>
      </w:pPr>
      <w:r>
        <w:t>Mini</w:t>
      </w:r>
      <w:r w:rsidR="00B77FBC">
        <w:t>Max er en veludviklet algoritme</w:t>
      </w:r>
      <w:r>
        <w:t xml:space="preserve">, hvis formål det er at bestemme et fordelagtigt ”træk” i et spil. Algoritmen er, som algoritmer når de er bedst, ekstremt generel og kræver kun, </w:t>
      </w:r>
      <w:r w:rsidR="00B77FBC">
        <w:t xml:space="preserve">at spillet er </w:t>
      </w:r>
      <w:commentRangeStart w:id="6"/>
      <w:r w:rsidR="00B77FBC">
        <w:t>nulsum</w:t>
      </w:r>
      <w:commentRangeEnd w:id="6"/>
      <w:r w:rsidR="00B77FBC">
        <w:rPr>
          <w:rStyle w:val="CommentReference"/>
          <w:rFonts w:ascii="Verdana" w:hAnsi="Verdana"/>
        </w:rPr>
        <w:commentReference w:id="6"/>
      </w:r>
      <w:r w:rsidR="00B77FBC">
        <w:t xml:space="preserve">, </w:t>
      </w:r>
      <w:r>
        <w:t>at spillet har et endeligt antal stadier</w:t>
      </w:r>
      <w:r w:rsidR="003F1C1F">
        <w:t xml:space="preserve"> og at der er to spillere</w:t>
      </w:r>
      <w:r>
        <w:t>.</w:t>
      </w:r>
    </w:p>
    <w:p w:rsidR="00AF09F2" w:rsidRDefault="00CB1BD2" w:rsidP="00AF09F2">
      <w:pPr>
        <w:pStyle w:val="Normalindented"/>
      </w:pPr>
      <w:r>
        <w:t>Strategien bag MiniMax er ikke nødvendigvis at lave de mest værdifulde træk, men derimod at forhindre modstanderen i at have gode muligheder på sigt.</w:t>
      </w:r>
      <w:r w:rsidR="00B77FBC">
        <w:t xml:space="preserve"> </w:t>
      </w:r>
      <w:r w:rsidR="00AF09F2">
        <w:t xml:space="preserve">Med andre ord antager MiniMax algoritmen at modstanderen altid vil </w:t>
      </w:r>
      <w:r>
        <w:lastRenderedPageBreak/>
        <w:t>lave sit bedste træk og sø</w:t>
      </w:r>
      <w:r w:rsidR="00AF09F2">
        <w:t>ger derfor at lave sit træk, sådan at modstanderen har færrest muligt gode muligheder.</w:t>
      </w:r>
    </w:p>
    <w:p w:rsidR="00AF09F2" w:rsidRDefault="00AF09F2" w:rsidP="00AF09F2">
      <w:pPr>
        <w:pStyle w:val="Normalindented"/>
      </w:pPr>
      <w:r>
        <w:t>Denne strategi vil altid vinde et hvilket som helst spil, hvis det er muligt og evalueringerne af spilstadierne er fornuftige.</w:t>
      </w:r>
    </w:p>
    <w:p w:rsidR="00AF09F2" w:rsidRDefault="00AF09F2" w:rsidP="00AF09F2">
      <w:pPr>
        <w:pStyle w:val="Normalindented"/>
      </w:pPr>
      <w:r>
        <w:t xml:space="preserve">Dette har naturligvis en pris. For at MiniMax kan være sikker på at lave de bedste træk, er den nødt til at tænke flere træk frem, sådan at den kan vinde på sigt. Det vil sige, at den bliver nødt til at gennemsøge samtlige træk </w:t>
      </w:r>
      <w:r w:rsidR="00B77FBC">
        <w:t>fra alle stadier og denne proce</w:t>
      </w:r>
      <w:r>
        <w:t xml:space="preserve">s kan, afhængigt af spillet, være alt fra banal til umulig. </w:t>
      </w:r>
      <w:r w:rsidR="00FC4255">
        <w:t xml:space="preserve">Problemet med for store spiltræer kan </w:t>
      </w:r>
      <w:r w:rsidR="00B77FBC">
        <w:t>gøres bedre med AlphaBeta afskæring,</w:t>
      </w:r>
      <w:r w:rsidR="00FC4255">
        <w:t xml:space="preserve"> </w:t>
      </w:r>
      <w:r w:rsidR="00B77FBC">
        <w:t>som det</w:t>
      </w:r>
      <w:r>
        <w:t xml:space="preserve"> beskrives </w:t>
      </w:r>
      <w:r w:rsidR="00834674">
        <w:t>i afsnit</w:t>
      </w:r>
      <w:r w:rsidR="00FC4255">
        <w:t xml:space="preserve"> </w:t>
      </w:r>
      <w:r w:rsidR="0056180C">
        <w:fldChar w:fldCharType="begin"/>
      </w:r>
      <w:r w:rsidR="00FC4255">
        <w:instrText xml:space="preserve"> REF _Ref198949901 \r \h </w:instrText>
      </w:r>
      <w:r w:rsidR="0056180C">
        <w:fldChar w:fldCharType="separate"/>
      </w:r>
      <w:r w:rsidR="00FC4255">
        <w:t>3.5</w:t>
      </w:r>
      <w:r w:rsidR="0056180C">
        <w:fldChar w:fldCharType="end"/>
      </w:r>
      <w:r>
        <w:t xml:space="preserve">, men vil altid </w:t>
      </w:r>
      <w:r w:rsidR="003F1C1F">
        <w:t>sætte grænser for de mere komplicerede spil, som skak.</w:t>
      </w:r>
    </w:p>
    <w:p w:rsidR="003F1C1F" w:rsidRPr="00AF09F2" w:rsidRDefault="003F1C1F" w:rsidP="003F1C1F">
      <w:pPr>
        <w:pStyle w:val="Normalindented"/>
      </w:pPr>
      <w:r>
        <w:t>Et andet element som indgår</w:t>
      </w:r>
      <w:r w:rsidR="00FC4255">
        <w:t>,</w:t>
      </w:r>
      <w:r>
        <w:t xml:space="preserve"> er den førnævnte evalueringsfunk</w:t>
      </w:r>
      <w:r w:rsidR="00FC4255">
        <w:t>tion. Denne er ikke integral for</w:t>
      </w:r>
      <w:r>
        <w:t xml:space="preserve"> MiniMax algoritmen, men spiller alligevel en altafgørende rolle for dennes funktionalitet. Denne beskrives nærmere i afsnit </w:t>
      </w:r>
      <w:r w:rsidR="0056180C">
        <w:fldChar w:fldCharType="begin"/>
      </w:r>
      <w:r w:rsidR="00834674">
        <w:instrText xml:space="preserve"> REF _Ref198949913 \r \h </w:instrText>
      </w:r>
      <w:r w:rsidR="0056180C">
        <w:fldChar w:fldCharType="separate"/>
      </w:r>
      <w:r w:rsidR="00834674">
        <w:t>3.4</w:t>
      </w:r>
      <w:r w:rsidR="0056180C">
        <w:fldChar w:fldCharType="end"/>
      </w:r>
      <w:r w:rsidR="00834674">
        <w:t>.</w:t>
      </w:r>
    </w:p>
    <w:p w:rsidR="00AB6A14" w:rsidRDefault="00AB6A14" w:rsidP="00AB6A14">
      <w:pPr>
        <w:pStyle w:val="Heading2"/>
        <w:numPr>
          <w:ilvl w:val="1"/>
          <w:numId w:val="11"/>
        </w:numPr>
        <w:ind w:left="113"/>
      </w:pPr>
      <w:bookmarkStart w:id="7" w:name="_Ref198949913"/>
      <w:r>
        <w:t>Udregning af træk</w:t>
      </w:r>
    </w:p>
    <w:p w:rsidR="00AB6A14" w:rsidRDefault="00AB6A14" w:rsidP="00AB6A14">
      <w:pPr>
        <w:pStyle w:val="Normalindented"/>
      </w:pPr>
      <w:r>
        <w:t>Udregning af træk er normalt ikke særligt interessant, i skak er der dog så mange forskellige brikker og et par special træk som gør udregningen lidt mere besværlig, et andet aspekt er at man ikke må stille sig selv skak.</w:t>
      </w:r>
    </w:p>
    <w:p w:rsidR="00AB6A14" w:rsidRDefault="00AB6A14" w:rsidP="00AB6A14">
      <w:pPr>
        <w:pStyle w:val="Normalindented"/>
      </w:pPr>
      <w:r>
        <w:t xml:space="preserve">Netop det at sætte sig selv skak, kan man enten lade træk generatoren sortere disse illegale træk fra, eller man kan ”håbe” på at ens MiniMax algoritme sortere disse fra. </w:t>
      </w:r>
    </w:p>
    <w:p w:rsidR="00AB6A14" w:rsidRDefault="00AB6A14" w:rsidP="00AB6A14">
      <w:pPr>
        <w:pStyle w:val="Normalindented"/>
      </w:pPr>
      <w:r>
        <w:t>Hvis MiniMax algoritmen skal sortere de illegale træk fra er det vigtigt at evalueringsfunktionen fungere korrekt og at der regnes en del ply frem. Hvis der regnes meget få ply frem bringer man nemt sig selv i skak fordi algoritme først opdager sent at den er ved at blive trængt op i en krog.</w:t>
      </w:r>
    </w:p>
    <w:p w:rsidR="00AB6A14" w:rsidRDefault="00AB6A14" w:rsidP="00AB6A14">
      <w:pPr>
        <w:pStyle w:val="Normalindented"/>
      </w:pPr>
      <w:r>
        <w:t>Vores spil kan både generere legale træk og alle træk. Vi startede ud med at lave spillet så der kun blev udregnet legale træk. Senere lavede spillet om så det kunne vælges til og fra, med det håb at det ville sætte farten op på udregningen af trækkene. Det gjorde det også, men desværre har vi måttet konstatere at spillet ikke opfører sig pænt når vi bruge alle træk.</w:t>
      </w:r>
    </w:p>
    <w:p w:rsidR="00AB6A14" w:rsidRDefault="00AB6A14" w:rsidP="00AB6A14">
      <w:pPr>
        <w:pStyle w:val="Normalindented"/>
      </w:pPr>
    </w:p>
    <w:p w:rsidR="00AB6A14" w:rsidRDefault="00AB6A14" w:rsidP="00AB6A14">
      <w:pPr>
        <w:pStyle w:val="Heading3"/>
        <w:numPr>
          <w:ilvl w:val="2"/>
          <w:numId w:val="11"/>
        </w:numPr>
        <w:tabs>
          <w:tab w:val="clear" w:pos="1420"/>
          <w:tab w:val="num" w:pos="1260"/>
        </w:tabs>
      </w:pPr>
      <w:r>
        <w:lastRenderedPageBreak/>
        <w:t>Sådan udregnes træk</w:t>
      </w:r>
    </w:p>
    <w:p w:rsidR="00AB6A14" w:rsidRDefault="00AB6A14" w:rsidP="00AB6A14">
      <w:pPr>
        <w:pStyle w:val="Normalindented"/>
      </w:pPr>
      <w:r>
        <w:t>Udregningen af træk sker således</w:t>
      </w:r>
    </w:p>
    <w:p w:rsidR="00AB6A14" w:rsidRPr="0029438D" w:rsidRDefault="00AB6A14" w:rsidP="00AB6A14">
      <w:pPr>
        <w:pStyle w:val="Normalindented"/>
        <w:numPr>
          <w:ilvl w:val="0"/>
          <w:numId w:val="36"/>
        </w:numPr>
        <w:rPr>
          <w:b/>
        </w:rPr>
      </w:pPr>
      <w:r>
        <w:t>Hvert enkelt felt på brættet løbes igennem</w:t>
      </w:r>
    </w:p>
    <w:p w:rsidR="00AB6A14" w:rsidRPr="00D31BC2" w:rsidRDefault="00AB6A14" w:rsidP="00AB6A14">
      <w:pPr>
        <w:pStyle w:val="Normalindented"/>
        <w:numPr>
          <w:ilvl w:val="0"/>
          <w:numId w:val="36"/>
        </w:numPr>
        <w:rPr>
          <w:b/>
        </w:rPr>
      </w:pPr>
      <w:r>
        <w:t>Hvis et felt holder en af den nuværende spilleres brik udregnes dennes mulige træk.</w:t>
      </w:r>
    </w:p>
    <w:p w:rsidR="00AB6A14" w:rsidRPr="00DE3A54" w:rsidRDefault="00AB6A14" w:rsidP="00AB6A14">
      <w:pPr>
        <w:pStyle w:val="Normalindented"/>
        <w:numPr>
          <w:ilvl w:val="0"/>
          <w:numId w:val="36"/>
        </w:numPr>
        <w:rPr>
          <w:b/>
        </w:rPr>
      </w:pPr>
      <w:r>
        <w:t>Hvis der kun må udføres legale træk tjekkes det om kongen er truet efter hver enkelt træk er udført.</w:t>
      </w:r>
    </w:p>
    <w:p w:rsidR="00AB6A14" w:rsidRDefault="00AB6A14" w:rsidP="00AB6A14">
      <w:pPr>
        <w:pStyle w:val="Normalindented"/>
        <w:ind w:left="927"/>
      </w:pPr>
    </w:p>
    <w:p w:rsidR="00AB6A14" w:rsidRDefault="00AB6A14" w:rsidP="00AB6A14">
      <w:pPr>
        <w:pStyle w:val="Normalindented"/>
        <w:ind w:left="927"/>
      </w:pPr>
      <w:r>
        <w:rPr>
          <w:noProof/>
          <w:lang w:eastAsia="da-DK"/>
        </w:rPr>
        <w:drawing>
          <wp:anchor distT="0" distB="0" distL="114300" distR="114300" simplePos="0" relativeHeight="251662336" behindDoc="0" locked="0" layoutInCell="1" allowOverlap="1">
            <wp:simplePos x="0" y="0"/>
            <wp:positionH relativeFrom="margin">
              <wp:posOffset>2159000</wp:posOffset>
            </wp:positionH>
            <wp:positionV relativeFrom="margin">
              <wp:posOffset>2145030</wp:posOffset>
            </wp:positionV>
            <wp:extent cx="3049905" cy="3044825"/>
            <wp:effectExtent l="19050" t="0" r="0" b="0"/>
            <wp:wrapSquare wrapText="bothSides"/>
            <wp:docPr id="4" name="Billede 3" descr="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ard.png"/>
                    <pic:cNvPicPr/>
                  </pic:nvPicPr>
                  <pic:blipFill>
                    <a:blip r:embed="rId9"/>
                    <a:stretch>
                      <a:fillRect/>
                    </a:stretch>
                  </pic:blipFill>
                  <pic:spPr>
                    <a:xfrm>
                      <a:off x="0" y="0"/>
                      <a:ext cx="3049905" cy="3044825"/>
                    </a:xfrm>
                    <a:prstGeom prst="rect">
                      <a:avLst/>
                    </a:prstGeom>
                  </pic:spPr>
                </pic:pic>
              </a:graphicData>
            </a:graphic>
          </wp:anchor>
        </w:drawing>
      </w:r>
      <w:r>
        <w:t>Om kongen er truet udregnes ved at lade en dronning og en springer stå på kongens position. Lad dronning bevæge sig ud i alle retninger og stop hvis der en brik. Hvis brikken kan bevæge sig i den retning vi kom fra, er kongen truet.</w:t>
      </w:r>
    </w:p>
    <w:p w:rsidR="00AB6A14" w:rsidRPr="0029438D" w:rsidRDefault="00AB6A14" w:rsidP="00AB6A14">
      <w:pPr>
        <w:pStyle w:val="Normalindented"/>
        <w:ind w:left="927"/>
        <w:rPr>
          <w:b/>
        </w:rPr>
      </w:pPr>
      <w:r>
        <w:t>Hvis der er springere på en af de otte springer positioner er kongen også truet.</w:t>
      </w:r>
    </w:p>
    <w:p w:rsidR="000370E1" w:rsidRPr="000370E1" w:rsidRDefault="000370E1" w:rsidP="000370E1">
      <w:pPr>
        <w:pStyle w:val="Heading2"/>
      </w:pPr>
      <w:r>
        <w:t>Statisk evaluering</w:t>
      </w:r>
      <w:bookmarkEnd w:id="7"/>
    </w:p>
    <w:p w:rsidR="00C26F8F" w:rsidRDefault="00C26F8F" w:rsidP="00C26F8F">
      <w:pPr>
        <w:pStyle w:val="Heading2"/>
      </w:pPr>
      <w:bookmarkStart w:id="8" w:name="_Ref198949901"/>
      <w:r>
        <w:t>Alphabeta afskæring</w:t>
      </w:r>
      <w:bookmarkEnd w:id="8"/>
    </w:p>
    <w:p w:rsidR="005C021E" w:rsidRDefault="005C021E" w:rsidP="005C021E">
      <w:pPr>
        <w:pStyle w:val="Normalindented"/>
      </w:pPr>
      <w:r>
        <w:t>AlphaBeta e</w:t>
      </w:r>
      <w:r w:rsidR="00F17258">
        <w:t>r en videreudvikling af MiniMax, der kraftigt forkorter udførelsestiden.</w:t>
      </w:r>
    </w:p>
    <w:p w:rsidR="002C7453" w:rsidRDefault="00DA3996" w:rsidP="005C021E">
      <w:pPr>
        <w:pStyle w:val="Normalindented"/>
      </w:pPr>
      <w:r>
        <w:t>MiniMax antager altid, at modstanderen vil lave sit bedst mulige træk.</w:t>
      </w:r>
      <w:r w:rsidR="00270B92">
        <w:t xml:space="preserve"> Det vil sige, at hvis vi i et træ finder bare en enkelt mulighed for modstanderen, som er bedre for ham end det hidtil optimale vi har fundet, så kan vi være sikre på, </w:t>
      </w:r>
      <w:r w:rsidR="00270B92">
        <w:lastRenderedPageBreak/>
        <w:t xml:space="preserve">at </w:t>
      </w:r>
      <w:r w:rsidR="00CF58E1">
        <w:t>hele</w:t>
      </w:r>
      <w:r w:rsidR="00270B92">
        <w:t xml:space="preserve"> de</w:t>
      </w:r>
      <w:r w:rsidR="00CF58E1">
        <w:t>n</w:t>
      </w:r>
      <w:r w:rsidR="00270B92">
        <w:t xml:space="preserve"> </w:t>
      </w:r>
      <w:r w:rsidR="00CF58E1">
        <w:t>gren</w:t>
      </w:r>
      <w:r w:rsidR="00270B92">
        <w:t xml:space="preserve"> nødvendigvis vil være dårligere, end hvad vi allerede har afsøgt.</w:t>
      </w:r>
    </w:p>
    <w:p w:rsidR="008F33FB" w:rsidRDefault="0056180C" w:rsidP="005C021E">
      <w:pPr>
        <w:pStyle w:val="Normalindented"/>
      </w:pPr>
      <w:r>
        <w:rPr>
          <w:noProof/>
        </w:rPr>
        <w:pict>
          <v:shapetype id="_x0000_t202" coordsize="21600,21600" o:spt="202" path="m,l,21600r21600,l21600,xe">
            <v:stroke joinstyle="miter"/>
            <v:path gradientshapeok="t" o:connecttype="rect"/>
          </v:shapetype>
          <v:shape id="_x0000_s1027" type="#_x0000_t202" style="position:absolute;left:0;text-align:left;margin-left:185pt;margin-top:95.55pt;width:222pt;height:20.95pt;z-index:251660288" stroked="f">
            <v:textbox style="mso-fit-shape-to-text:t" inset="0,0,0,0">
              <w:txbxContent>
                <w:p w:rsidR="006B6DA6" w:rsidRPr="009461D2" w:rsidRDefault="006B6DA6" w:rsidP="006B6DA6">
                  <w:pPr>
                    <w:pStyle w:val="Caption"/>
                    <w:rPr>
                      <w:rFonts w:ascii="Palatino Linotype" w:hAnsi="Palatino Linotype"/>
                      <w:noProof/>
                      <w:szCs w:val="24"/>
                    </w:rPr>
                  </w:pPr>
                  <w:bookmarkStart w:id="9" w:name="_Ref199125815"/>
                  <w:bookmarkStart w:id="10" w:name="_Ref199125799"/>
                  <w:r>
                    <w:t xml:space="preserve">Figur </w:t>
                  </w:r>
                  <w:fldSimple w:instr=" SEQ Figur \* ARABIC ">
                    <w:r w:rsidR="00ED567D">
                      <w:rPr>
                        <w:noProof/>
                      </w:rPr>
                      <w:t>1</w:t>
                    </w:r>
                  </w:fldSimple>
                  <w:bookmarkEnd w:id="9"/>
                  <w:r>
                    <w:rPr>
                      <w:noProof/>
                    </w:rPr>
                    <w:t>: Eksempel på AlphaBeta afskærning</w:t>
                  </w:r>
                  <w:bookmarkEnd w:id="10"/>
                </w:p>
              </w:txbxContent>
            </v:textbox>
            <w10:wrap type="square"/>
          </v:shape>
        </w:pict>
      </w:r>
      <w:r w:rsidR="008736CA">
        <w:rPr>
          <w:noProof/>
          <w:lang w:eastAsia="da-DK"/>
        </w:rPr>
        <w:drawing>
          <wp:anchor distT="0" distB="0" distL="114300" distR="114300" simplePos="0" relativeHeight="251658240" behindDoc="0" locked="0" layoutInCell="1" allowOverlap="1">
            <wp:simplePos x="0" y="0"/>
            <wp:positionH relativeFrom="column">
              <wp:posOffset>2349500</wp:posOffset>
            </wp:positionH>
            <wp:positionV relativeFrom="paragraph">
              <wp:posOffset>44450</wp:posOffset>
            </wp:positionV>
            <wp:extent cx="2819400" cy="1192530"/>
            <wp:effectExtent l="1905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6B6DA6">
        <w:t xml:space="preserve">På </w:t>
      </w:r>
      <w:r>
        <w:fldChar w:fldCharType="begin"/>
      </w:r>
      <w:r w:rsidR="006B6DA6">
        <w:instrText xml:space="preserve"> REF _Ref199125815 \h </w:instrText>
      </w:r>
      <w:r>
        <w:fldChar w:fldCharType="separate"/>
      </w:r>
      <w:r w:rsidR="006B6DA6">
        <w:t xml:space="preserve">Figur </w:t>
      </w:r>
      <w:r w:rsidR="006B6DA6">
        <w:rPr>
          <w:noProof/>
        </w:rPr>
        <w:t>1</w:t>
      </w:r>
      <w:r>
        <w:fldChar w:fldCharType="end"/>
      </w:r>
      <w:r w:rsidR="006B6DA6">
        <w:t xml:space="preserve"> ses</w:t>
      </w:r>
      <w:r w:rsidR="008F33FB">
        <w:t xml:space="preserve"> et </w:t>
      </w:r>
      <w:r w:rsidR="006B6DA6">
        <w:t xml:space="preserve">eksempel på et </w:t>
      </w:r>
      <w:r w:rsidR="008F33FB">
        <w:t>spiltræ, hvor vi forsøger at opnå en maksimal værdi. Vi afsøger først det venstre træ, hvor vi får værdien 10, fordi vi antager at modstanderen (minimizer) vil vælge den mulighed der er bedst for ham. Begynder vi derefter at afsøge det højre træ, finder vi først værdien 7. Dette er en endnu bedre værdi for vores modstander end noget vi har fundet før; derfor ved vi med sikkerhed, at dette træ vil returnere en værdi der er 7 eller lavere – altså er der ingen grund til at afsøge resten af træet (i dette eksempel ville feltet med værdien 15 aldrig blive undersøgt), da vi ved at vi alligevel hellere vil vælge det venstre træ.</w:t>
      </w:r>
    </w:p>
    <w:p w:rsidR="00270B92" w:rsidRDefault="008F33FB" w:rsidP="00D02292">
      <w:pPr>
        <w:pStyle w:val="Normalindented"/>
      </w:pPr>
      <w:r>
        <w:t xml:space="preserve">I dette simple eksempel er der ikke meget at vinde, men i større træer kan </w:t>
      </w:r>
      <w:r w:rsidR="001E0DE2">
        <w:t xml:space="preserve">forgreningsfaktoren i bedste fald reduceres til kvadratroden af det </w:t>
      </w:r>
      <w:commentRangeStart w:id="11"/>
      <w:r w:rsidR="001E0DE2">
        <w:t>normale</w:t>
      </w:r>
      <w:commentRangeEnd w:id="11"/>
      <w:r w:rsidR="00FC4255">
        <w:rPr>
          <w:rStyle w:val="CommentReference"/>
          <w:rFonts w:ascii="Verdana" w:hAnsi="Verdana"/>
        </w:rPr>
        <w:commentReference w:id="11"/>
      </w:r>
      <w:r w:rsidR="001E0DE2">
        <w:t>.</w:t>
      </w:r>
    </w:p>
    <w:p w:rsidR="000370E1" w:rsidRDefault="000370E1" w:rsidP="000370E1">
      <w:pPr>
        <w:pStyle w:val="Heading2"/>
      </w:pPr>
      <w:r>
        <w:t>Sortering af træk</w:t>
      </w:r>
    </w:p>
    <w:p w:rsidR="00D14EDB" w:rsidRDefault="00EF4688" w:rsidP="00D14EDB">
      <w:pPr>
        <w:pStyle w:val="Normalindented"/>
      </w:pPr>
      <w:r>
        <w:t xml:space="preserve">AlphaBeta </w:t>
      </w:r>
      <w:r w:rsidR="00D22DA4">
        <w:t>afskæring</w:t>
      </w:r>
      <w:r>
        <w:t xml:space="preserve"> er en utrolig stor optimering af MiniMax, men kun under de rette omstændigheder. Det optimale ville være at den fandt det bedste træk i første forsøg (da den derfor ville kunne skære flest muligt grene af træet), men hvis det var muligt, ville afsøgningen selvfølgelig være redundant til at starte med.</w:t>
      </w:r>
    </w:p>
    <w:p w:rsidR="00E459E6" w:rsidRDefault="00EF4688" w:rsidP="00E459E6">
      <w:pPr>
        <w:pStyle w:val="Normalindented"/>
      </w:pPr>
      <w:r>
        <w:t>I</w:t>
      </w:r>
      <w:r w:rsidR="00D22DA4">
        <w:t xml:space="preserve"> </w:t>
      </w:r>
      <w:r>
        <w:t>stedet kan vi gøre det, at vi fodrer AlphaBeta’en med de mulige træk, som vi har en forventning om vil være bedre end gennemsnittet. Vi rammer sandsynligvis ikke rigtigt i første træk, men vi får under alle omstændigheder rigtig mange dårlige træk skåret fra med det samme.</w:t>
      </w:r>
    </w:p>
    <w:p w:rsidR="00B75018" w:rsidRDefault="00EF4688" w:rsidP="00B75018">
      <w:pPr>
        <w:pStyle w:val="Normalindented"/>
      </w:pPr>
      <w:r>
        <w:t>Der er en række muligheder for, hvad der kunne være gode træk.</w:t>
      </w:r>
      <w:r w:rsidR="00132B0A">
        <w:t xml:space="preserve"> </w:t>
      </w:r>
      <w:commentRangeStart w:id="12"/>
      <w:r w:rsidR="00132B0A">
        <w:t xml:space="preserve">Vi bruger </w:t>
      </w:r>
      <w:r w:rsidR="005764D5">
        <w:t>tre tilfælde: Når man laver en rokade, når man forfremmer en bonde og når man kan tage en af modstanderens brikker.</w:t>
      </w:r>
      <w:commentRangeEnd w:id="12"/>
      <w:r w:rsidR="005764D5">
        <w:rPr>
          <w:rStyle w:val="CommentReference"/>
          <w:rFonts w:ascii="Verdana" w:hAnsi="Verdana"/>
        </w:rPr>
        <w:commentReference w:id="12"/>
      </w:r>
    </w:p>
    <w:p w:rsidR="00E459E6" w:rsidRDefault="00E459E6" w:rsidP="00B75018">
      <w:pPr>
        <w:pStyle w:val="Normalindented"/>
      </w:pPr>
    </w:p>
    <w:p w:rsidR="00E459E6" w:rsidRPr="00D14EDB" w:rsidRDefault="00E459E6" w:rsidP="00B75018">
      <w:pPr>
        <w:pStyle w:val="Normalindented"/>
      </w:pPr>
      <w:r>
        <w:t xml:space="preserve">I stedet for at lave en gammeldags sortering hvor vi sammenligner alle træk med hinanden har vi valgt at lave en lagdelt stak som lader os tilføje </w:t>
      </w:r>
      <w:r>
        <w:lastRenderedPageBreak/>
        <w:t>forskellige træk i de forskellige lag. Når trækkene skal evalueres kan de løbes igennem som en almindelig liste. Dette gør det muligt at tilføje god træk i starten af listen uden at skulle rykke samtlige træk foran.</w:t>
      </w:r>
    </w:p>
    <w:p w:rsidR="000370E1" w:rsidRDefault="000370E1" w:rsidP="00834674">
      <w:pPr>
        <w:pStyle w:val="Heading2"/>
      </w:pPr>
      <w:r>
        <w:t>Caching af evalueringer</w:t>
      </w:r>
    </w:p>
    <w:p w:rsidR="00834674" w:rsidRDefault="00834674" w:rsidP="00834674">
      <w:pPr>
        <w:pStyle w:val="Normalindented"/>
      </w:pPr>
      <w:r>
        <w:t>Den statiske evaluering af et spilstadie er bevidst lavet så den er effektiv, men det betyder på ingen måde at den er gratis. Hvad værre er, så skal den køres utroligt mange gange, på utroligt mange stadier. Interessant er det, at den også skal køres mange, mange gange på de samme stadier – dels på grund af, at vi altid søger mere end é</w:t>
      </w:r>
      <w:r w:rsidR="008736CA">
        <w:t xml:space="preserve">t lag ned, dels fordi vi laver </w:t>
      </w:r>
      <w:r>
        <w:t xml:space="preserve">iterativ </w:t>
      </w:r>
      <w:r w:rsidR="00D22DA4">
        <w:t>afsøgning</w:t>
      </w:r>
      <w:r>
        <w:t>.</w:t>
      </w:r>
    </w:p>
    <w:p w:rsidR="00834674" w:rsidRDefault="00834674" w:rsidP="00834674">
      <w:pPr>
        <w:pStyle w:val="Normalindented"/>
      </w:pPr>
      <w:r>
        <w:t>Denne evaluering vil altid returnere det samme resultat for det samme stadie, med undtagelse af slutspillet, hvor ko</w:t>
      </w:r>
      <w:r w:rsidR="00D22DA4">
        <w:t>n</w:t>
      </w:r>
      <w:r>
        <w:t xml:space="preserve">gens værdi kan </w:t>
      </w:r>
      <w:r w:rsidR="00B75018">
        <w:t>mindskes hvis man sættes skak eller mat</w:t>
      </w:r>
      <w:r>
        <w:t xml:space="preserve">. Derfor vil vi, bortset fra </w:t>
      </w:r>
      <w:r w:rsidR="00B75018">
        <w:t xml:space="preserve">disse situationer i </w:t>
      </w:r>
      <w:r>
        <w:t>slutspillet, kunne genbruge den samme beregning for hver gang et spilstadie dukker op.</w:t>
      </w:r>
    </w:p>
    <w:p w:rsidR="000E2EC3" w:rsidRDefault="00834674" w:rsidP="00834674">
      <w:pPr>
        <w:pStyle w:val="Normalindented"/>
      </w:pPr>
      <w:r>
        <w:t>Selve cachingen foregår helt traditionelt: En hash værdi for et board beregnes meget hurti</w:t>
      </w:r>
      <w:r w:rsidR="00D22DA4">
        <w:t>gt. Ud fra denne slår vi op i en</w:t>
      </w:r>
      <w:r>
        <w:t xml:space="preserve"> hash map, om værdien allerede er beregnet: Er den det, </w:t>
      </w:r>
      <w:r w:rsidR="00EA19FA">
        <w:t>returnerer vi den. E</w:t>
      </w:r>
      <w:r w:rsidR="000E2EC3">
        <w:t>llers beregnes den som normalt.</w:t>
      </w:r>
    </w:p>
    <w:p w:rsidR="000E2EC3" w:rsidRDefault="00D22DA4" w:rsidP="00834674">
      <w:pPr>
        <w:pStyle w:val="Normalindented"/>
      </w:pPr>
      <w:r>
        <w:t>Vi har opnået en</w:t>
      </w:r>
      <w:r w:rsidR="00EA19FA">
        <w:t xml:space="preserve"> lille ekstra optimering ved at lave vores eget hash map, som bruger vektore </w:t>
      </w:r>
      <w:commentRangeStart w:id="13"/>
      <w:r w:rsidR="00EA19FA">
        <w:t>istedet</w:t>
      </w:r>
      <w:commentRangeEnd w:id="13"/>
      <w:r>
        <w:rPr>
          <w:rStyle w:val="CommentReference"/>
          <w:rFonts w:ascii="Verdana" w:hAnsi="Verdana"/>
        </w:rPr>
        <w:commentReference w:id="13"/>
      </w:r>
      <w:r w:rsidR="00EA19FA">
        <w:t xml:space="preserve"> for linkede l</w:t>
      </w:r>
      <w:r w:rsidR="000E2EC3">
        <w:t>ister til at lave den interne struktur.</w:t>
      </w:r>
      <w:r w:rsidR="000E2EC3">
        <w:rPr>
          <w:rStyle w:val="CommentReference"/>
          <w:rFonts w:ascii="Verdana" w:hAnsi="Verdana"/>
        </w:rPr>
        <w:t xml:space="preserve"> </w:t>
      </w:r>
      <w:r w:rsidR="00EA19FA">
        <w:t xml:space="preserve">Det er ikke et map som er generelt </w:t>
      </w:r>
      <w:r w:rsidR="00A6298D">
        <w:t>anvendeligt</w:t>
      </w:r>
      <w:r w:rsidR="00EA19FA">
        <w:t xml:space="preserve">, men til vores formål har det givet os </w:t>
      </w:r>
      <w:r w:rsidR="000E2EC3">
        <w:t>lidt bedre ydelse</w:t>
      </w:r>
      <w:r w:rsidR="00EA19FA">
        <w:t>.</w:t>
      </w:r>
    </w:p>
    <w:p w:rsidR="00834674" w:rsidRDefault="00A6298D" w:rsidP="00834674">
      <w:pPr>
        <w:pStyle w:val="Normalindented"/>
      </w:pPr>
      <w:r>
        <w:t>Vores cache struktur rehasher som udgangspunkt ikke da det tager for</w:t>
      </w:r>
      <w:r w:rsidR="000E2EC3">
        <w:t xml:space="preserve"> lang tid.</w:t>
      </w:r>
      <w:r>
        <w:t xml:space="preserve"> </w:t>
      </w:r>
      <w:commentRangeStart w:id="14"/>
      <w:r w:rsidR="000E2EC3">
        <w:t xml:space="preserve">I </w:t>
      </w:r>
      <w:r>
        <w:t>stedet initialiseres den til en størrelse som bør understøtte udregningen af et par træk uden at cachen cleares. Når cachen når en hvis størrelse nulstilles den.</w:t>
      </w:r>
      <w:commentRangeEnd w:id="14"/>
      <w:r w:rsidR="000E2EC3">
        <w:rPr>
          <w:rStyle w:val="CommentReference"/>
          <w:rFonts w:ascii="Verdana" w:hAnsi="Verdana"/>
        </w:rPr>
        <w:commentReference w:id="14"/>
      </w:r>
      <w:r>
        <w:t xml:space="preserve"> Dette er endnu en grund til at vi ikke bruger linkede lister, da disse bliver lagt på heapen og skal allokeres og deallokeres hver gang der caches og cleares.</w:t>
      </w:r>
    </w:p>
    <w:p w:rsidR="00C26F8F" w:rsidRDefault="00EA19FA" w:rsidP="00B75018">
      <w:pPr>
        <w:pStyle w:val="Normalindented"/>
      </w:pPr>
      <w:r>
        <w:t>Den egentlige udfordring i at cache værdier er at finde en unik nøgle (hash værdi) for hvert spilstadie.</w:t>
      </w:r>
      <w:r w:rsidR="00FA754A">
        <w:t xml:space="preserve"> Antallet af tænkelige stadier</w:t>
      </w:r>
      <w:r w:rsidR="00FF3D5F">
        <w:t xml:space="preserve"> i skak løber op i fuldstændig uoverskuelige tal, som på ingen måde kan numereres individuelt.</w:t>
      </w:r>
      <w:r w:rsidR="00BA5DB0">
        <w:t xml:space="preserve"> </w:t>
      </w:r>
      <w:r w:rsidR="000E2EC3">
        <w:t xml:space="preserve">Albert </w:t>
      </w:r>
      <w:r w:rsidR="00BA5DB0">
        <w:t>Zobrist fandt i 1970 på den mulighed, at man lavede to sæt tilfældige værdier. Ud fra disse dannes to forskellige</w:t>
      </w:r>
      <w:r w:rsidR="00546108">
        <w:t xml:space="preserve"> hash nøgler for et board</w:t>
      </w:r>
      <w:r w:rsidR="00FF3D5F">
        <w:t>. Når en gemt evaluering</w:t>
      </w:r>
      <w:r w:rsidR="00A6298D">
        <w:t xml:space="preserve"> skal hentes fra cachen skal begge disse hash nøgler altså passe</w:t>
      </w:r>
      <w:r w:rsidR="00546108">
        <w:t>.</w:t>
      </w:r>
    </w:p>
    <w:p w:rsidR="0040010B" w:rsidRDefault="00C26F8F" w:rsidP="00F259D5">
      <w:pPr>
        <w:pStyle w:val="Heading2"/>
      </w:pPr>
      <w:r>
        <w:lastRenderedPageBreak/>
        <w:t>Yderligere optimering</w:t>
      </w:r>
      <w:r w:rsidR="00456F6F">
        <w:t>s</w:t>
      </w:r>
      <w:r w:rsidR="00F259D5">
        <w:t>muligheder</w:t>
      </w:r>
    </w:p>
    <w:p w:rsidR="00ED567D" w:rsidRPr="00ED567D" w:rsidRDefault="00ED567D" w:rsidP="00ED567D">
      <w:pPr>
        <w:pStyle w:val="Normalindented"/>
      </w:pPr>
      <w:r>
        <w:t xml:space="preserve">I dette afsnit finder i en række ideer til forbedringer som desværre ikke har fundet deres vej ind i programmet. Dette er især beklageligt da det faktisk er da disse optimering ville gøre spillet væsentligt bedre. </w:t>
      </w:r>
    </w:p>
    <w:p w:rsidR="00A6298D" w:rsidRDefault="00123D55" w:rsidP="00A6298D">
      <w:pPr>
        <w:pStyle w:val="Normalindented"/>
      </w:pPr>
      <w:r>
        <w:t>I Kaare Danielsens slides om skak, beskriver han i hvilken rækkefølge træk bør udregnes for at lade gøre afskæringen i AlphaBeta algoritmen mest effektiv. I toppen af hans liste finder vi b</w:t>
      </w:r>
      <w:r w:rsidR="00A6298D">
        <w:t>edste træk fra sidste iteration</w:t>
      </w:r>
      <w:r>
        <w:t xml:space="preserve">, træk der tager den sidst rykkede brik og træk som </w:t>
      </w:r>
      <w:r w:rsidR="0089130C">
        <w:t>lader modstanderen true dine brikker uden fare for selv at blive taget</w:t>
      </w:r>
      <w:r>
        <w:t>.</w:t>
      </w:r>
    </w:p>
    <w:p w:rsidR="00A07C93" w:rsidRDefault="00A07C93" w:rsidP="00A6298D">
      <w:pPr>
        <w:pStyle w:val="Normalindented"/>
      </w:pPr>
    </w:p>
    <w:p w:rsidR="0089130C" w:rsidRDefault="00A07C93" w:rsidP="00A07C93">
      <w:pPr>
        <w:pStyle w:val="Normalindented"/>
      </w:pPr>
      <w:r>
        <w:t>At genbruge det bedste træk fra sidste tur/iteration og at evaluere træk der tager det sidst rykkede brik, burde være nemme at implementere og det ville være en naturlig udvidelse.</w:t>
      </w:r>
    </w:p>
    <w:p w:rsidR="00ED567D" w:rsidRDefault="00ED567D" w:rsidP="00A07C93">
      <w:pPr>
        <w:pStyle w:val="Heading3"/>
      </w:pPr>
      <w:r>
        <w:t>Bedste træk fra sidste tur</w:t>
      </w:r>
    </w:p>
    <w:p w:rsidR="00A6298D" w:rsidRDefault="0089130C" w:rsidP="00A6298D">
      <w:pPr>
        <w:pStyle w:val="Normalindented"/>
        <w:rPr>
          <w:noProof/>
          <w:lang w:eastAsia="da-DK"/>
        </w:rPr>
      </w:pPr>
      <w:r>
        <w:t>Det er nemt at se at alle disse tre ting ville kunne gøre afskæringen væsentligt bedre. Ser vi f.eks. på at genbruge det bedste træk fra sidste udregning, må vi regne med at få skåret store dele af spil træet af, fordi alle undtagen det sidste ply (hvis der bruges fast dybde) allerede blev evalueret i sidste iteration.</w:t>
      </w:r>
      <w:r w:rsidRPr="0089130C">
        <w:rPr>
          <w:noProof/>
          <w:lang w:eastAsia="da-DK"/>
        </w:rPr>
        <w:t xml:space="preserve"> </w:t>
      </w:r>
      <w:r>
        <w:rPr>
          <w:noProof/>
          <w:lang w:eastAsia="da-DK"/>
        </w:rPr>
        <w:t xml:space="preserve">Ser vi på </w:t>
      </w:r>
      <w:r w:rsidR="00ED1441">
        <w:rPr>
          <w:noProof/>
          <w:lang w:eastAsia="da-DK"/>
        </w:rPr>
        <w:t xml:space="preserve">et </w:t>
      </w:r>
      <w:r w:rsidR="0005568A">
        <w:rPr>
          <w:noProof/>
          <w:lang w:eastAsia="da-DK"/>
        </w:rPr>
        <w:t>lille eksempel hvor vi først lader vores maximizer vælge sit træk og derefter gemmer det bedste træk som minimizeren efterfølgende kan tage. Det valgte træk er markeret med grønt.</w:t>
      </w:r>
    </w:p>
    <w:p w:rsidR="00D60B0F" w:rsidRDefault="0089130C" w:rsidP="00D60B0F">
      <w:pPr>
        <w:pStyle w:val="Normalindented"/>
        <w:keepNext/>
      </w:pPr>
      <w:r>
        <w:rPr>
          <w:noProof/>
          <w:lang w:eastAsia="da-DK"/>
        </w:rPr>
        <w:drawing>
          <wp:inline distT="0" distB="0" distL="0" distR="0">
            <wp:extent cx="4791075" cy="1645920"/>
            <wp:effectExtent l="19050" t="0" r="9525" b="0"/>
            <wp:docPr id="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89130C" w:rsidRDefault="00D60B0F" w:rsidP="00D60B0F">
      <w:pPr>
        <w:pStyle w:val="Caption"/>
      </w:pPr>
      <w:r>
        <w:t xml:space="preserve">Figur </w:t>
      </w:r>
      <w:fldSimple w:instr=" SEQ Figur \* ARABIC ">
        <w:r w:rsidR="00ED567D">
          <w:rPr>
            <w:noProof/>
          </w:rPr>
          <w:t>2</w:t>
        </w:r>
      </w:fldSimple>
      <w:r>
        <w:t xml:space="preserve"> - Spiltræ</w:t>
      </w:r>
    </w:p>
    <w:p w:rsidR="0005568A" w:rsidRDefault="0005568A" w:rsidP="00A6298D">
      <w:pPr>
        <w:pStyle w:val="Normalindented"/>
      </w:pPr>
      <w:r>
        <w:t>I næste iteration sker der naturligvis en ny evaluering i de yderste blade så værdierne i de enkelte noder er ændret lidt.</w:t>
      </w:r>
      <w:r w:rsidR="00B66F1A">
        <w:t xml:space="preserve"> Vi sørger for at det valgte træk bliver evalueret først, og kan således skære store dele af træet, væk. Hvis vi </w:t>
      </w:r>
      <w:r w:rsidR="00B66F1A">
        <w:lastRenderedPageBreak/>
        <w:t>ikke havde sorteret evalueringen så dette træk var blevet analyseret til sidst havde det betydet at stort set hele træet ville blive evalueret.</w:t>
      </w:r>
      <w:r w:rsidR="00D60B0F">
        <w:t xml:space="preserve"> </w:t>
      </w:r>
    </w:p>
    <w:p w:rsidR="00ED567D" w:rsidRDefault="00ED1441" w:rsidP="00ED567D">
      <w:pPr>
        <w:pStyle w:val="Normalindented"/>
        <w:keepNext/>
      </w:pPr>
      <w:r w:rsidRPr="00ED1441">
        <w:rPr>
          <w:noProof/>
          <w:lang w:eastAsia="da-DK"/>
        </w:rPr>
        <w:drawing>
          <wp:inline distT="0" distB="0" distL="0" distR="0">
            <wp:extent cx="4791075" cy="1645920"/>
            <wp:effectExtent l="19050" t="0" r="9525" b="0"/>
            <wp:docPr id="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60B0F" w:rsidRDefault="00ED567D" w:rsidP="00ED567D">
      <w:pPr>
        <w:pStyle w:val="Caption"/>
      </w:pPr>
      <w:r>
        <w:t xml:space="preserve">Figur </w:t>
      </w:r>
      <w:fldSimple w:instr=" SEQ Figur \* ARABIC ">
        <w:r>
          <w:rPr>
            <w:noProof/>
          </w:rPr>
          <w:t>3</w:t>
        </w:r>
      </w:fldSimple>
      <w:r>
        <w:t xml:space="preserve"> </w:t>
      </w:r>
      <w:r w:rsidRPr="00DC44AD">
        <w:t>- Spiltræ med bedste træk først</w:t>
      </w:r>
    </w:p>
    <w:p w:rsidR="00D60B0F" w:rsidRPr="00E459E6" w:rsidRDefault="00D60B0F" w:rsidP="00D60B0F">
      <w:pPr>
        <w:pStyle w:val="Normalindented"/>
        <w:keepNext/>
        <w:rPr>
          <w:b/>
        </w:rPr>
      </w:pPr>
      <w:r>
        <w:t>Hvor meget der bliver evalueret vil naturligvis variere. At bruge det bedste træk fra sidste tur, minder meget om at bruge iterativ afsøgning som også gør afsøgning bedre.</w:t>
      </w:r>
    </w:p>
    <w:p w:rsidR="00D60B0F" w:rsidRDefault="00D60B0F" w:rsidP="00D60B0F">
      <w:pPr>
        <w:pStyle w:val="Normalindented"/>
        <w:keepNext/>
      </w:pPr>
    </w:p>
    <w:p w:rsidR="00ED567D" w:rsidRDefault="00D60B0F" w:rsidP="00ED567D">
      <w:pPr>
        <w:pStyle w:val="Normalindented"/>
      </w:pPr>
      <w:r>
        <w:rPr>
          <w:noProof/>
          <w:lang w:eastAsia="da-DK"/>
        </w:rPr>
        <w:drawing>
          <wp:inline distT="0" distB="0" distL="0" distR="0">
            <wp:extent cx="4791075" cy="1645920"/>
            <wp:effectExtent l="19050" t="0" r="9525" b="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A07C93" w:rsidRDefault="00ED567D" w:rsidP="00A07C93">
      <w:pPr>
        <w:pStyle w:val="Caption"/>
      </w:pPr>
      <w:r>
        <w:t xml:space="preserve">Figur </w:t>
      </w:r>
      <w:fldSimple w:instr=" SEQ Figur \* ARABIC ">
        <w:r>
          <w:rPr>
            <w:noProof/>
          </w:rPr>
          <w:t>4</w:t>
        </w:r>
      </w:fldSimple>
      <w:r>
        <w:t xml:space="preserve"> - </w:t>
      </w:r>
      <w:r w:rsidRPr="001C5D46">
        <w:t>Spiltræ med bedste træk til sidst</w:t>
      </w:r>
      <w:bookmarkStart w:id="15" w:name="_Toc198464111"/>
    </w:p>
    <w:p w:rsidR="00A07C93" w:rsidRPr="00A07C93" w:rsidRDefault="00A07C93" w:rsidP="00A07C93">
      <w:pPr>
        <w:pStyle w:val="Heading3"/>
        <w:rPr>
          <w:sz w:val="18"/>
          <w:szCs w:val="18"/>
        </w:rPr>
      </w:pPr>
      <w:r>
        <w:t>Truende træk</w:t>
      </w:r>
    </w:p>
    <w:p w:rsidR="00ED567D" w:rsidRDefault="00A07C93" w:rsidP="00A07C93">
      <w:pPr>
        <w:pStyle w:val="Normalindented"/>
      </w:pPr>
      <w:r>
        <w:t xml:space="preserve">En ting der er langt mere kompliceret at implementere er </w:t>
      </w:r>
      <w:r w:rsidR="00E8289D">
        <w:t xml:space="preserve">at </w:t>
      </w:r>
      <w:r w:rsidR="009F1A1F">
        <w:t>evaluere træk som fjerne</w:t>
      </w:r>
      <w:r w:rsidR="00E8289D">
        <w:t>r</w:t>
      </w:r>
      <w:r w:rsidR="009F1A1F">
        <w:t xml:space="preserve"> trusler </w:t>
      </w:r>
      <w:r w:rsidR="00E8289D">
        <w:t>først. Først skal det identificeres hvilke brikker der er truet, dette kan gøres på samme måde som når vi tjekker om kongen er truet. Når brikkerne er identificeret kan det så tjekkes hvorvidt de enkelte træk afhjælper nogen af truslerne.</w:t>
      </w:r>
    </w:p>
    <w:p w:rsidR="00E8289D" w:rsidRPr="00A07C93" w:rsidRDefault="00E459E6" w:rsidP="00A07C93">
      <w:pPr>
        <w:pStyle w:val="Normalindented"/>
        <w:rPr>
          <w:sz w:val="18"/>
          <w:szCs w:val="18"/>
        </w:rPr>
      </w:pPr>
      <w:r>
        <w:t>Det at</w:t>
      </w:r>
      <w:r w:rsidR="00E8289D">
        <w:t xml:space="preserve"> udregne trusler er ret krævende og logikken rimelig kompliceret. Vi har implementeret </w:t>
      </w:r>
      <w:r>
        <w:t>logikken til at tjekke efter trusler fordi det er krævet når der skal tjekkes for skak og skakmat, men vi regner ikke med at vi på et senere tidspunkt ville implementere dette for resten af brikkerne.</w:t>
      </w:r>
    </w:p>
    <w:p w:rsidR="00270C36" w:rsidRDefault="00C6543C">
      <w:pPr>
        <w:pStyle w:val="Heading1"/>
      </w:pPr>
      <w:r>
        <w:lastRenderedPageBreak/>
        <w:t>Test</w:t>
      </w:r>
      <w:bookmarkEnd w:id="15"/>
    </w:p>
    <w:p w:rsidR="00704046" w:rsidRDefault="00704046" w:rsidP="00704046">
      <w:pPr>
        <w:pStyle w:val="Normalindented"/>
      </w:pPr>
      <w:r>
        <w:t>I den endelige version af vores AI har vi lavet tre primære optimeringer: AlphaBeta afskæring, sortering af træk, caching af evalueringer. Vi er naturligvis interesseret i, at teste i hvilken grad hver af disse har hjulpet algoritmen.</w:t>
      </w:r>
    </w:p>
    <w:p w:rsidR="00704046" w:rsidRDefault="00704046" w:rsidP="00704046">
      <w:pPr>
        <w:pStyle w:val="Normalindented"/>
      </w:pPr>
      <w:r>
        <w:t>For at lave disse tests er vores program designet til, at kunne slå diverse optimeringer til og fra ved preprocessering. Desuden kan programmet udskrive data om spillets udførsel til en fil i MatLab format, sådan at vi kan tegne grafer direkte fra genereret data.</w:t>
      </w:r>
    </w:p>
    <w:p w:rsidR="00704046" w:rsidRDefault="00704046" w:rsidP="00704046">
      <w:pPr>
        <w:pStyle w:val="Normalindented"/>
      </w:pPr>
      <w:r>
        <w:t>Hver af disse test tager de første 40 træk af et spil med to AI-kontrollerede spillere, der arbejder med den samme konfiguration. For hver test ændrer vi et enkelt parameter, såsom at slå caching fra, og sammenligner data, primært tidsmålinger, med et spil, der har kørt de samme træk, med vores standardkonfiguration.</w:t>
      </w:r>
    </w:p>
    <w:p w:rsidR="00D61EA5" w:rsidRDefault="00D61EA5" w:rsidP="00704046">
      <w:pPr>
        <w:pStyle w:val="Normalindented"/>
      </w:pPr>
      <w:r>
        <w:t>Under normale forhold ville vi køre mange tests med de samme parametre og finde gennemsnitstiderne, i et forsøg på at undgå inteferens fra operativ systemet, men grundet den lange beregningstid for hvert spil, har vi besluttet at stole på, at elementer som time-slicing osv. ikke spiller en større rolle.</w:t>
      </w:r>
    </w:p>
    <w:p w:rsidR="00D61EA5" w:rsidRDefault="00D61EA5" w:rsidP="00D61EA5">
      <w:pPr>
        <w:pStyle w:val="Heading2"/>
      </w:pPr>
      <w:r>
        <w:t>AlphaBeta afskæring</w:t>
      </w:r>
    </w:p>
    <w:p w:rsidR="00D61EA5" w:rsidRDefault="00D61EA5" w:rsidP="00D61EA5">
      <w:pPr>
        <w:pStyle w:val="Heading2"/>
      </w:pPr>
      <w:r>
        <w:t>Sortering af træk</w:t>
      </w:r>
    </w:p>
    <w:p w:rsidR="00D61EA5" w:rsidRPr="00D61EA5" w:rsidRDefault="00D61EA5" w:rsidP="00D61EA5">
      <w:pPr>
        <w:pStyle w:val="Heading2"/>
      </w:pPr>
      <w:r>
        <w:t>Caching af evalueringer</w:t>
      </w:r>
    </w:p>
    <w:p w:rsidR="00270C36" w:rsidRPr="00771246" w:rsidRDefault="00270C36">
      <w:pPr>
        <w:pStyle w:val="Heading1"/>
      </w:pPr>
      <w:bookmarkStart w:id="16" w:name="_Toc198464112"/>
      <w:r w:rsidRPr="00771246">
        <w:t>Konklusion</w:t>
      </w:r>
      <w:bookmarkEnd w:id="16"/>
    </w:p>
    <w:p w:rsidR="00270C36" w:rsidRPr="00771246" w:rsidRDefault="00270C36">
      <w:pPr>
        <w:pStyle w:val="Heading2"/>
      </w:pPr>
      <w:bookmarkStart w:id="17" w:name="_Toc198464113"/>
      <w:r w:rsidRPr="00771246">
        <w:t>Den produktorienterede del</w:t>
      </w:r>
      <w:bookmarkEnd w:id="17"/>
    </w:p>
    <w:p w:rsidR="00270C36" w:rsidRPr="00771246" w:rsidRDefault="00270C36" w:rsidP="002C7453">
      <w:pPr>
        <w:pStyle w:val="Heading2"/>
      </w:pPr>
      <w:bookmarkStart w:id="18" w:name="_Toc198464114"/>
      <w:r w:rsidRPr="00771246">
        <w:t>Den procesorienterede del</w:t>
      </w:r>
      <w:bookmarkEnd w:id="18"/>
    </w:p>
    <w:p w:rsidR="00270C36" w:rsidRDefault="00270C36">
      <w:pPr>
        <w:pStyle w:val="Reportheading"/>
      </w:pPr>
      <w:bookmarkStart w:id="19" w:name="_Toc198464115"/>
      <w:r w:rsidRPr="00771246">
        <w:t>Litteraturfortegnelse</w:t>
      </w:r>
      <w:bookmarkEnd w:id="19"/>
    </w:p>
    <w:p w:rsidR="002C7453" w:rsidRPr="002C7453" w:rsidRDefault="002C7453" w:rsidP="002C7453">
      <w:pPr>
        <w:pStyle w:val="Normalindented"/>
      </w:pPr>
      <w:r w:rsidRPr="002C7453">
        <w:t>http://en.wikipedia.org/wiki/Zobrist_hashing</w:t>
      </w:r>
    </w:p>
    <w:p w:rsidR="00270C36" w:rsidRPr="00771246" w:rsidRDefault="00270C36">
      <w:pPr>
        <w:pStyle w:val="Reportheading"/>
      </w:pPr>
      <w:bookmarkStart w:id="20" w:name="_Toc198464116"/>
      <w:r w:rsidRPr="00771246">
        <w:lastRenderedPageBreak/>
        <w:t>Ordforklaring</w:t>
      </w:r>
      <w:bookmarkEnd w:id="20"/>
    </w:p>
    <w:p w:rsidR="00270C36" w:rsidRPr="00771246" w:rsidRDefault="00270C36">
      <w:pPr>
        <w:pStyle w:val="Normalindented"/>
      </w:pPr>
      <w:r w:rsidRPr="00771246">
        <w:t>...</w:t>
      </w:r>
    </w:p>
    <w:p w:rsidR="00270C36" w:rsidRPr="00771246" w:rsidRDefault="00270C36">
      <w:pPr>
        <w:pStyle w:val="Reportheading"/>
      </w:pPr>
      <w:r w:rsidRPr="00771246">
        <w:br w:type="page"/>
      </w:r>
      <w:bookmarkStart w:id="21" w:name="_Toc198464117"/>
      <w:r w:rsidRPr="00771246">
        <w:lastRenderedPageBreak/>
        <w:t>Bilag</w:t>
      </w:r>
      <w:bookmarkEnd w:id="21"/>
    </w:p>
    <w:p w:rsidR="00270C36" w:rsidRDefault="00270C36" w:rsidP="0011461F">
      <w:pPr>
        <w:pStyle w:val="Appendicesheading1"/>
      </w:pPr>
      <w:bookmarkStart w:id="22" w:name="_Toc1355843"/>
      <w:bookmarkStart w:id="23" w:name="_Toc198464118"/>
      <w:r w:rsidRPr="00771246">
        <w:t>Projektoplæg</w:t>
      </w:r>
      <w:bookmarkEnd w:id="22"/>
      <w:bookmarkEnd w:id="23"/>
    </w:p>
    <w:p w:rsidR="0011461F" w:rsidRPr="0011461F" w:rsidRDefault="0011461F" w:rsidP="0011461F">
      <w:pPr>
        <w:pStyle w:val="Normalindented"/>
      </w:pPr>
      <w:r>
        <w:t>...</w:t>
      </w:r>
    </w:p>
    <w:p w:rsidR="0011461F" w:rsidRDefault="0011461F" w:rsidP="0011461F">
      <w:pPr>
        <w:pStyle w:val="Appendicesheading1"/>
      </w:pPr>
      <w:bookmarkStart w:id="24" w:name="_Toc198464119"/>
      <w:r w:rsidRPr="00771246">
        <w:t>Detaljeret tidsplan</w:t>
      </w:r>
      <w:bookmarkEnd w:id="24"/>
    </w:p>
    <w:p w:rsidR="0011461F" w:rsidRPr="0011461F" w:rsidRDefault="0011461F" w:rsidP="0011461F">
      <w:pPr>
        <w:pStyle w:val="Normalindented"/>
      </w:pPr>
      <w:r>
        <w:t>...</w:t>
      </w:r>
    </w:p>
    <w:p w:rsidR="00270C36" w:rsidRPr="00771246" w:rsidRDefault="00270C36">
      <w:pPr>
        <w:pStyle w:val="Appendicesheading1"/>
      </w:pPr>
      <w:bookmarkStart w:id="25" w:name="_Toc198464120"/>
      <w:r w:rsidRPr="00771246">
        <w:t>Beregning af ... (eksempel på bilag)</w:t>
      </w:r>
      <w:bookmarkEnd w:id="25"/>
    </w:p>
    <w:p w:rsidR="00270C36" w:rsidRPr="00771246" w:rsidRDefault="00270C36">
      <w:pPr>
        <w:pStyle w:val="Normalindented"/>
      </w:pPr>
      <w:r w:rsidRPr="00771246">
        <w:t>...</w:t>
      </w:r>
    </w:p>
    <w:p w:rsidR="00270C36" w:rsidRPr="00771246" w:rsidRDefault="00270C36">
      <w:pPr>
        <w:pStyle w:val="Appendicesheading1"/>
      </w:pPr>
      <w:bookmarkStart w:id="26" w:name="_Toc198464121"/>
      <w:r w:rsidRPr="00771246">
        <w:t>Måleopstilling (eksempel på bilag)</w:t>
      </w:r>
      <w:bookmarkEnd w:id="26"/>
    </w:p>
    <w:p w:rsidR="003D63DB" w:rsidRPr="00771246" w:rsidRDefault="00270C36" w:rsidP="003D63DB">
      <w:pPr>
        <w:pStyle w:val="Normalindented"/>
      </w:pPr>
      <w:r w:rsidRPr="00771246">
        <w:t>...</w:t>
      </w:r>
    </w:p>
    <w:p w:rsidR="003D63DB" w:rsidRPr="00771246" w:rsidRDefault="003D63DB" w:rsidP="003D63DB">
      <w:pPr>
        <w:pStyle w:val="Appendicesheading1"/>
      </w:pPr>
      <w:bookmarkStart w:id="27" w:name="_Toc198464122"/>
      <w:r w:rsidRPr="00771246">
        <w:t>Dokumentation af processen (eksempel på bilag)</w:t>
      </w:r>
      <w:bookmarkEnd w:id="27"/>
    </w:p>
    <w:sectPr w:rsidR="003D63DB" w:rsidRPr="00771246" w:rsidSect="00050085">
      <w:headerReference w:type="default" r:id="rId26"/>
      <w:footerReference w:type="default" r:id="rId27"/>
      <w:headerReference w:type="first" r:id="rId28"/>
      <w:type w:val="continuous"/>
      <w:pgSz w:w="11906" w:h="16838" w:code="9"/>
      <w:pgMar w:top="1418" w:right="1985" w:bottom="1985" w:left="1701" w:header="624" w:footer="624"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Lau Maack-Krommes" w:date="2008-05-20T16:13:00Z" w:initials="LM">
    <w:p w:rsidR="00B77FBC" w:rsidRDefault="00B77FBC">
      <w:pPr>
        <w:pStyle w:val="CommentText"/>
      </w:pPr>
      <w:r>
        <w:rPr>
          <w:rStyle w:val="CommentReference"/>
        </w:rPr>
        <w:annotationRef/>
      </w:r>
      <w:r>
        <w:t>Husk at forklare</w:t>
      </w:r>
    </w:p>
  </w:comment>
  <w:comment w:id="11" w:author="Lau Maack-Krommes" w:date="2008-05-20T16:25:00Z" w:initials="LM">
    <w:p w:rsidR="00FC4255" w:rsidRDefault="00FC4255">
      <w:pPr>
        <w:pStyle w:val="CommentText"/>
      </w:pPr>
      <w:r>
        <w:rPr>
          <w:rStyle w:val="CommentReference"/>
        </w:rPr>
        <w:annotationRef/>
      </w:r>
      <w:r>
        <w:t>Lav en lille udregning der forklarer forskellen når vi regner på skak</w:t>
      </w:r>
    </w:p>
  </w:comment>
  <w:comment w:id="12" w:author="Magnus Hemmer Pihl" w:date="2008-05-19T11:17:00Z" w:initials="MHP">
    <w:p w:rsidR="005764D5" w:rsidRDefault="005764D5">
      <w:pPr>
        <w:pStyle w:val="CommentText"/>
      </w:pPr>
      <w:r>
        <w:rPr>
          <w:rStyle w:val="CommentReference"/>
        </w:rPr>
        <w:annotationRef/>
      </w:r>
      <w:r>
        <w:t>Opdater hvis vi udvider det.</w:t>
      </w:r>
    </w:p>
  </w:comment>
  <w:comment w:id="13" w:author="Lau Maack-Krommes" w:date="2008-05-20T16:31:00Z" w:initials="LM">
    <w:p w:rsidR="00D22DA4" w:rsidRDefault="00D22DA4">
      <w:pPr>
        <w:pStyle w:val="CommentText"/>
      </w:pPr>
      <w:r>
        <w:rPr>
          <w:rStyle w:val="CommentReference"/>
        </w:rPr>
        <w:annotationRef/>
      </w:r>
      <w:r>
        <w:t>Dette er ikke testet. Vi ved ikke med sikkerhed om de vektorerne er hurtigere end listerne.</w:t>
      </w:r>
    </w:p>
  </w:comment>
  <w:comment w:id="14" w:author="Magnus Hemmer Pihl" w:date="2008-05-21T09:46:00Z" w:initials="MHP">
    <w:p w:rsidR="000E2EC3" w:rsidRDefault="000E2EC3">
      <w:pPr>
        <w:pStyle w:val="CommentText"/>
      </w:pPr>
      <w:r>
        <w:rPr>
          <w:rStyle w:val="CommentReference"/>
        </w:rPr>
        <w:annotationRef/>
      </w:r>
      <w:r>
        <w:t>Bør omformuleres.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FB8" w:rsidRDefault="00B24FB8">
      <w:r>
        <w:separator/>
      </w:r>
    </w:p>
  </w:endnote>
  <w:endnote w:type="continuationSeparator" w:id="1">
    <w:p w:rsidR="00B24FB8" w:rsidRDefault="00B24FB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12" w:space="0" w:color="auto"/>
      </w:tblBorders>
      <w:tblLook w:val="0000"/>
    </w:tblPr>
    <w:tblGrid>
      <w:gridCol w:w="8436"/>
    </w:tblGrid>
    <w:tr w:rsidR="00110D8F">
      <w:trPr>
        <w:trHeight w:val="506"/>
      </w:trPr>
      <w:tc>
        <w:tcPr>
          <w:tcW w:w="8436" w:type="dxa"/>
          <w:vAlign w:val="center"/>
        </w:tcPr>
        <w:p w:rsidR="00110D8F" w:rsidRDefault="0056180C" w:rsidP="00F75EEF">
          <w:pPr>
            <w:pStyle w:val="Footer"/>
            <w:jc w:val="right"/>
          </w:pPr>
          <w:r>
            <w:rPr>
              <w:rStyle w:val="PageNumber"/>
            </w:rPr>
            <w:fldChar w:fldCharType="begin"/>
          </w:r>
          <w:r w:rsidR="00110D8F">
            <w:rPr>
              <w:rStyle w:val="PageNumber"/>
            </w:rPr>
            <w:instrText xml:space="preserve"> PAGE </w:instrText>
          </w:r>
          <w:r>
            <w:rPr>
              <w:rStyle w:val="PageNumber"/>
            </w:rPr>
            <w:fldChar w:fldCharType="separate"/>
          </w:r>
          <w:r w:rsidR="00D61EA5">
            <w:rPr>
              <w:rStyle w:val="PageNumber"/>
              <w:noProof/>
            </w:rPr>
            <w:t>9</w:t>
          </w:r>
          <w:r>
            <w:rPr>
              <w:rStyle w:val="PageNumber"/>
            </w:rPr>
            <w:fldChar w:fldCharType="end"/>
          </w:r>
        </w:p>
      </w:tc>
    </w:tr>
  </w:tbl>
  <w:p w:rsidR="00110D8F" w:rsidRDefault="00110D8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FB8" w:rsidRDefault="00B24FB8">
      <w:r>
        <w:separator/>
      </w:r>
    </w:p>
  </w:footnote>
  <w:footnote w:type="continuationSeparator" w:id="1">
    <w:p w:rsidR="00B24FB8" w:rsidRDefault="00B24FB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7371"/>
      <w:gridCol w:w="851"/>
    </w:tblGrid>
    <w:tr w:rsidR="00110D8F">
      <w:trPr>
        <w:cantSplit/>
        <w:trHeight w:val="1134"/>
      </w:trPr>
      <w:tc>
        <w:tcPr>
          <w:tcW w:w="7371" w:type="dxa"/>
        </w:tcPr>
        <w:p w:rsidR="00110D8F" w:rsidRDefault="0056180C">
          <w:pPr>
            <w:pStyle w:val="Header"/>
          </w:pPr>
          <w:r>
            <w:fldChar w:fldCharType="begin"/>
          </w:r>
          <w:r w:rsidR="00110D8F">
            <w:rPr>
              <w:lang w:val="en-US"/>
            </w:rPr>
            <w:instrText xml:space="preserve"> DATE \@ "dd-MM-yyyy" </w:instrText>
          </w:r>
          <w:r>
            <w:fldChar w:fldCharType="separate"/>
          </w:r>
          <w:r w:rsidR="00704046">
            <w:rPr>
              <w:noProof/>
              <w:lang w:val="en-US"/>
            </w:rPr>
            <w:t>25-05-2008</w:t>
          </w:r>
          <w:r>
            <w:fldChar w:fldCharType="end"/>
          </w:r>
        </w:p>
        <w:p w:rsidR="00110D8F" w:rsidRDefault="00110D8F">
          <w:pPr>
            <w:pStyle w:val="Header"/>
          </w:pPr>
        </w:p>
        <w:p w:rsidR="00110D8F" w:rsidRPr="00363A3D" w:rsidRDefault="0056180C">
          <w:pPr>
            <w:pStyle w:val="Header"/>
            <w:rPr>
              <w:b/>
            </w:rPr>
          </w:pPr>
          <w:fldSimple w:instr=" TITLE  \* MERGEFORMAT ">
            <w:r w:rsidR="00110D8F" w:rsidRPr="007557A0">
              <w:rPr>
                <w:b/>
              </w:rPr>
              <w:t>Rapport titel</w:t>
            </w:r>
          </w:fldSimple>
        </w:p>
      </w:tc>
      <w:tc>
        <w:tcPr>
          <w:tcW w:w="851" w:type="dxa"/>
        </w:tcPr>
        <w:p w:rsidR="00110D8F" w:rsidRDefault="00110D8F">
          <w:pPr>
            <w:pStyle w:val="Header"/>
            <w:jc w:val="right"/>
          </w:pPr>
          <w:r>
            <w:rPr>
              <w:noProof/>
              <w:lang w:eastAsia="da-DK"/>
            </w:rPr>
            <w:drawing>
              <wp:inline distT="0" distB="0" distL="0" distR="0">
                <wp:extent cx="495300" cy="609600"/>
                <wp:effectExtent l="19050" t="0" r="0" b="0"/>
                <wp:docPr id="1" name="Picture 1"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ktlogo-farver"/>
                        <pic:cNvPicPr>
                          <a:picLocks noChangeAspect="1" noChangeArrowheads="1"/>
                        </pic:cNvPicPr>
                      </pic:nvPicPr>
                      <pic:blipFill>
                        <a:blip r:embed="rId1"/>
                        <a:srcRect/>
                        <a:stretch>
                          <a:fillRect/>
                        </a:stretch>
                      </pic:blipFill>
                      <pic:spPr bwMode="auto">
                        <a:xfrm>
                          <a:off x="0" y="0"/>
                          <a:ext cx="495300" cy="609600"/>
                        </a:xfrm>
                        <a:prstGeom prst="rect">
                          <a:avLst/>
                        </a:prstGeom>
                        <a:noFill/>
                        <a:ln w="9525">
                          <a:noFill/>
                          <a:miter lim="800000"/>
                          <a:headEnd/>
                          <a:tailEnd/>
                        </a:ln>
                      </pic:spPr>
                    </pic:pic>
                  </a:graphicData>
                </a:graphic>
              </wp:inline>
            </w:drawing>
          </w:r>
        </w:p>
      </w:tc>
    </w:tr>
  </w:tbl>
  <w:p w:rsidR="00110D8F" w:rsidRDefault="00110D8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222" w:type="dxa"/>
      <w:tblInd w:w="108" w:type="dxa"/>
      <w:tblBorders>
        <w:bottom w:val="single" w:sz="12" w:space="0" w:color="auto"/>
      </w:tblBorders>
      <w:tblLayout w:type="fixed"/>
      <w:tblLook w:val="0000"/>
    </w:tblPr>
    <w:tblGrid>
      <w:gridCol w:w="4253"/>
      <w:gridCol w:w="3118"/>
      <w:gridCol w:w="851"/>
    </w:tblGrid>
    <w:tr w:rsidR="00110D8F">
      <w:trPr>
        <w:trHeight w:val="1134"/>
      </w:trPr>
      <w:tc>
        <w:tcPr>
          <w:tcW w:w="4253" w:type="dxa"/>
        </w:tcPr>
        <w:p w:rsidR="00110D8F" w:rsidRDefault="0056180C" w:rsidP="004D0613">
          <w:pPr>
            <w:pStyle w:val="Header"/>
          </w:pPr>
          <w:r>
            <w:fldChar w:fldCharType="begin"/>
          </w:r>
          <w:r w:rsidR="00110D8F">
            <w:rPr>
              <w:lang w:val="en-US"/>
            </w:rPr>
            <w:instrText xml:space="preserve"> DATE \@ "dd-MM-yyyy" </w:instrText>
          </w:r>
          <w:r>
            <w:fldChar w:fldCharType="separate"/>
          </w:r>
          <w:r w:rsidR="00704046">
            <w:rPr>
              <w:noProof/>
              <w:lang w:val="en-US"/>
            </w:rPr>
            <w:t>25-05-2008</w:t>
          </w:r>
          <w:r>
            <w:fldChar w:fldCharType="end"/>
          </w:r>
        </w:p>
        <w:p w:rsidR="00110D8F" w:rsidRDefault="00110D8F" w:rsidP="004D0613">
          <w:pPr>
            <w:pStyle w:val="Header"/>
          </w:pPr>
        </w:p>
        <w:p w:rsidR="00110D8F" w:rsidRPr="00882ADC" w:rsidRDefault="0056180C" w:rsidP="004D0613">
          <w:pPr>
            <w:pStyle w:val="Header"/>
            <w:rPr>
              <w:b/>
            </w:rPr>
          </w:pPr>
          <w:fldSimple w:instr=" TITLE  \* MERGEFORMAT ">
            <w:r w:rsidR="00110D8F" w:rsidRPr="00321D0C">
              <w:rPr>
                <w:b/>
              </w:rPr>
              <w:t>Bogstavsgenkender</w:t>
            </w:r>
          </w:fldSimple>
        </w:p>
      </w:tc>
      <w:tc>
        <w:tcPr>
          <w:tcW w:w="3118" w:type="dxa"/>
        </w:tcPr>
        <w:p w:rsidR="00110D8F" w:rsidRPr="00F75EEF" w:rsidRDefault="0056180C" w:rsidP="004D0613">
          <w:pPr>
            <w:pStyle w:val="Header"/>
            <w:rPr>
              <w:b/>
              <w:sz w:val="16"/>
              <w:szCs w:val="22"/>
            </w:rPr>
          </w:pPr>
          <w:hyperlink r:id="rId1" w:history="1">
            <w:r w:rsidR="00110D8F" w:rsidRPr="00F75EEF">
              <w:rPr>
                <w:rStyle w:val="Hyperlink"/>
                <w:b/>
                <w:sz w:val="16"/>
                <w:szCs w:val="22"/>
              </w:rPr>
              <w:t>Sektor for Elektroteknik og Informationsteknologi</w:t>
            </w:r>
          </w:hyperlink>
          <w:r w:rsidR="00110D8F" w:rsidRPr="00F75EEF">
            <w:rPr>
              <w:b/>
              <w:sz w:val="16"/>
              <w:szCs w:val="22"/>
            </w:rPr>
            <w:br/>
          </w:r>
        </w:p>
        <w:p w:rsidR="00110D8F" w:rsidRPr="00F75EEF" w:rsidRDefault="0056180C" w:rsidP="004D0613">
          <w:pPr>
            <w:pStyle w:val="Header"/>
          </w:pPr>
          <w:hyperlink r:id="rId2" w:history="1">
            <w:r w:rsidR="00110D8F" w:rsidRPr="00F75EEF">
              <w:rPr>
                <w:rStyle w:val="Hyperlink"/>
                <w:b/>
                <w:sz w:val="16"/>
                <w:szCs w:val="22"/>
              </w:rPr>
              <w:t>Ingeniørhøjskolen i København</w:t>
            </w:r>
          </w:hyperlink>
          <w:r w:rsidR="00110D8F" w:rsidRPr="00F75EEF">
            <w:rPr>
              <w:b/>
              <w:sz w:val="16"/>
              <w:szCs w:val="22"/>
            </w:rPr>
            <w:br/>
          </w:r>
          <w:r w:rsidR="00110D8F" w:rsidRPr="00F75EEF">
            <w:rPr>
              <w:sz w:val="16"/>
              <w:szCs w:val="22"/>
            </w:rPr>
            <w:t>Lautrupvang 15, 2750 Ballerup</w:t>
          </w:r>
        </w:p>
      </w:tc>
      <w:tc>
        <w:tcPr>
          <w:tcW w:w="851" w:type="dxa"/>
        </w:tcPr>
        <w:p w:rsidR="00110D8F" w:rsidRDefault="00110D8F" w:rsidP="004D0613">
          <w:pPr>
            <w:pStyle w:val="Header"/>
            <w:ind w:rightChars="-54" w:right="-108"/>
            <w:jc w:val="right"/>
          </w:pPr>
          <w:r>
            <w:rPr>
              <w:noProof/>
              <w:lang w:eastAsia="da-DK"/>
            </w:rPr>
            <w:drawing>
              <wp:inline distT="0" distB="0" distL="0" distR="0">
                <wp:extent cx="514350" cy="638175"/>
                <wp:effectExtent l="19050" t="0" r="0" b="0"/>
                <wp:docPr id="2" name="Picture 2" descr="iktlogo-fa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ktlogo-farver"/>
                        <pic:cNvPicPr>
                          <a:picLocks noChangeAspect="1" noChangeArrowheads="1"/>
                        </pic:cNvPicPr>
                      </pic:nvPicPr>
                      <pic:blipFill>
                        <a:blip r:embed="rId3"/>
                        <a:srcRect/>
                        <a:stretch>
                          <a:fillRect/>
                        </a:stretch>
                      </pic:blipFill>
                      <pic:spPr bwMode="auto">
                        <a:xfrm>
                          <a:off x="0" y="0"/>
                          <a:ext cx="514350" cy="638175"/>
                        </a:xfrm>
                        <a:prstGeom prst="rect">
                          <a:avLst/>
                        </a:prstGeom>
                        <a:noFill/>
                        <a:ln w="9525">
                          <a:noFill/>
                          <a:miter lim="800000"/>
                          <a:headEnd/>
                          <a:tailEnd/>
                        </a:ln>
                      </pic:spPr>
                    </pic:pic>
                  </a:graphicData>
                </a:graphic>
              </wp:inline>
            </w:drawing>
          </w:r>
        </w:p>
      </w:tc>
    </w:tr>
  </w:tbl>
  <w:p w:rsidR="00110D8F" w:rsidRDefault="00110D8F" w:rsidP="004D06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7E047AE"/>
    <w:lvl w:ilvl="0">
      <w:start w:val="1"/>
      <w:numFmt w:val="decimal"/>
      <w:lvlText w:val="%1."/>
      <w:lvlJc w:val="left"/>
      <w:pPr>
        <w:tabs>
          <w:tab w:val="num" w:pos="1492"/>
        </w:tabs>
        <w:ind w:left="1492" w:hanging="360"/>
      </w:pPr>
    </w:lvl>
  </w:abstractNum>
  <w:abstractNum w:abstractNumId="1">
    <w:nsid w:val="FFFFFF7D"/>
    <w:multiLevelType w:val="singleLevel"/>
    <w:tmpl w:val="D9AEAC04"/>
    <w:lvl w:ilvl="0">
      <w:start w:val="1"/>
      <w:numFmt w:val="decimal"/>
      <w:lvlText w:val="%1."/>
      <w:lvlJc w:val="left"/>
      <w:pPr>
        <w:tabs>
          <w:tab w:val="num" w:pos="1209"/>
        </w:tabs>
        <w:ind w:left="1209" w:hanging="360"/>
      </w:pPr>
    </w:lvl>
  </w:abstractNum>
  <w:abstractNum w:abstractNumId="2">
    <w:nsid w:val="FFFFFF7E"/>
    <w:multiLevelType w:val="singleLevel"/>
    <w:tmpl w:val="C73AAA04"/>
    <w:lvl w:ilvl="0">
      <w:start w:val="1"/>
      <w:numFmt w:val="decimal"/>
      <w:lvlText w:val="%1."/>
      <w:lvlJc w:val="left"/>
      <w:pPr>
        <w:tabs>
          <w:tab w:val="num" w:pos="926"/>
        </w:tabs>
        <w:ind w:left="926" w:hanging="360"/>
      </w:pPr>
    </w:lvl>
  </w:abstractNum>
  <w:abstractNum w:abstractNumId="3">
    <w:nsid w:val="FFFFFF7F"/>
    <w:multiLevelType w:val="singleLevel"/>
    <w:tmpl w:val="A952541A"/>
    <w:lvl w:ilvl="0">
      <w:start w:val="1"/>
      <w:numFmt w:val="decimal"/>
      <w:lvlText w:val="%1."/>
      <w:lvlJc w:val="left"/>
      <w:pPr>
        <w:tabs>
          <w:tab w:val="num" w:pos="643"/>
        </w:tabs>
        <w:ind w:left="643" w:hanging="360"/>
      </w:pPr>
    </w:lvl>
  </w:abstractNum>
  <w:abstractNum w:abstractNumId="4">
    <w:nsid w:val="FFFFFF80"/>
    <w:multiLevelType w:val="singleLevel"/>
    <w:tmpl w:val="0E6A460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B82100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8029E6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2D4B72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42CD30A"/>
    <w:lvl w:ilvl="0">
      <w:start w:val="1"/>
      <w:numFmt w:val="decimal"/>
      <w:lvlText w:val="%1."/>
      <w:lvlJc w:val="left"/>
      <w:pPr>
        <w:tabs>
          <w:tab w:val="num" w:pos="360"/>
        </w:tabs>
        <w:ind w:left="360" w:hanging="360"/>
      </w:pPr>
    </w:lvl>
  </w:abstractNum>
  <w:abstractNum w:abstractNumId="9">
    <w:nsid w:val="FFFFFF89"/>
    <w:multiLevelType w:val="singleLevel"/>
    <w:tmpl w:val="C8BA31A4"/>
    <w:lvl w:ilvl="0">
      <w:start w:val="1"/>
      <w:numFmt w:val="bullet"/>
      <w:lvlText w:val=""/>
      <w:lvlJc w:val="left"/>
      <w:pPr>
        <w:tabs>
          <w:tab w:val="num" w:pos="360"/>
        </w:tabs>
        <w:ind w:left="360" w:hanging="360"/>
      </w:pPr>
      <w:rPr>
        <w:rFonts w:ascii="Symbol" w:hAnsi="Symbol" w:hint="default"/>
      </w:rPr>
    </w:lvl>
  </w:abstractNum>
  <w:abstractNum w:abstractNumId="10">
    <w:nsid w:val="044F7103"/>
    <w:multiLevelType w:val="hybridMultilevel"/>
    <w:tmpl w:val="833AE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8342C0"/>
    <w:multiLevelType w:val="hybridMultilevel"/>
    <w:tmpl w:val="E7322A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CCA64E8"/>
    <w:multiLevelType w:val="multilevel"/>
    <w:tmpl w:val="5358E7CE"/>
    <w:lvl w:ilvl="0">
      <w:start w:val="1"/>
      <w:numFmt w:val="decimal"/>
      <w:pStyle w:val="Heading1"/>
      <w:lvlText w:val="%1."/>
      <w:lvlJc w:val="left"/>
      <w:pPr>
        <w:tabs>
          <w:tab w:val="num" w:pos="228"/>
        </w:tabs>
        <w:ind w:left="228" w:hanging="432"/>
      </w:pPr>
      <w:rPr>
        <w:rFonts w:hint="default"/>
      </w:rPr>
    </w:lvl>
    <w:lvl w:ilvl="1">
      <w:start w:val="1"/>
      <w:numFmt w:val="decimal"/>
      <w:pStyle w:val="Heading2"/>
      <w:lvlText w:val="%1.%2"/>
      <w:lvlJc w:val="left"/>
      <w:pPr>
        <w:tabs>
          <w:tab w:val="num" w:pos="862"/>
        </w:tabs>
        <w:ind w:left="85" w:firstLine="57"/>
      </w:pPr>
      <w:rPr>
        <w:rFonts w:hint="default"/>
      </w:rPr>
    </w:lvl>
    <w:lvl w:ilvl="2">
      <w:start w:val="1"/>
      <w:numFmt w:val="decimal"/>
      <w:pStyle w:val="Heading3"/>
      <w:lvlText w:val="%1.%2.%3"/>
      <w:lvlJc w:val="left"/>
      <w:pPr>
        <w:tabs>
          <w:tab w:val="num" w:pos="1420"/>
        </w:tabs>
        <w:ind w:left="510" w:hanging="17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vlJc w:val="left"/>
      <w:pPr>
        <w:tabs>
          <w:tab w:val="num" w:pos="660"/>
        </w:tabs>
        <w:ind w:left="660" w:hanging="864"/>
      </w:pPr>
      <w:rPr>
        <w:rFonts w:hint="default"/>
      </w:rPr>
    </w:lvl>
    <w:lvl w:ilvl="4">
      <w:start w:val="1"/>
      <w:numFmt w:val="decimal"/>
      <w:pStyle w:val="Heading5"/>
      <w:lvlText w:val="%1.%2.%3.%4.%5"/>
      <w:lvlJc w:val="left"/>
      <w:pPr>
        <w:tabs>
          <w:tab w:val="num" w:pos="804"/>
        </w:tabs>
        <w:ind w:left="804" w:hanging="1008"/>
      </w:pPr>
      <w:rPr>
        <w:rFonts w:hint="default"/>
      </w:rPr>
    </w:lvl>
    <w:lvl w:ilvl="5">
      <w:start w:val="1"/>
      <w:numFmt w:val="decimal"/>
      <w:pStyle w:val="Heading6"/>
      <w:lvlText w:val="%1.%2.%3.%4.%5.%6"/>
      <w:lvlJc w:val="left"/>
      <w:pPr>
        <w:tabs>
          <w:tab w:val="num" w:pos="948"/>
        </w:tabs>
        <w:ind w:left="948" w:hanging="1152"/>
      </w:pPr>
      <w:rPr>
        <w:rFonts w:hint="default"/>
      </w:rPr>
    </w:lvl>
    <w:lvl w:ilvl="6">
      <w:start w:val="1"/>
      <w:numFmt w:val="decimal"/>
      <w:pStyle w:val="Heading7"/>
      <w:lvlText w:val="%1.%2.%3.%4.%5.%6.%7"/>
      <w:lvlJc w:val="left"/>
      <w:pPr>
        <w:tabs>
          <w:tab w:val="num" w:pos="1092"/>
        </w:tabs>
        <w:ind w:left="1092" w:hanging="1296"/>
      </w:pPr>
      <w:rPr>
        <w:rFonts w:hint="default"/>
      </w:rPr>
    </w:lvl>
    <w:lvl w:ilvl="7">
      <w:start w:val="1"/>
      <w:numFmt w:val="decimal"/>
      <w:pStyle w:val="Heading8"/>
      <w:lvlText w:val="%1.%2.%3.%4.%5.%6.%7.%8"/>
      <w:lvlJc w:val="left"/>
      <w:pPr>
        <w:tabs>
          <w:tab w:val="num" w:pos="1236"/>
        </w:tabs>
        <w:ind w:left="1236" w:hanging="1440"/>
      </w:pPr>
      <w:rPr>
        <w:rFonts w:hint="default"/>
      </w:rPr>
    </w:lvl>
    <w:lvl w:ilvl="8">
      <w:start w:val="1"/>
      <w:numFmt w:val="decimal"/>
      <w:pStyle w:val="Heading9"/>
      <w:lvlText w:val="%1.%2.%3.%4.%5.%6.%7.%8.%9"/>
      <w:lvlJc w:val="left"/>
      <w:pPr>
        <w:tabs>
          <w:tab w:val="num" w:pos="1380"/>
        </w:tabs>
        <w:ind w:left="1380" w:hanging="1584"/>
      </w:pPr>
      <w:rPr>
        <w:rFonts w:hint="default"/>
      </w:rPr>
    </w:lvl>
  </w:abstractNum>
  <w:abstractNum w:abstractNumId="13">
    <w:nsid w:val="0F2E1BD0"/>
    <w:multiLevelType w:val="multilevel"/>
    <w:tmpl w:val="DE26D422"/>
    <w:lvl w:ilvl="0">
      <w:start w:val="1"/>
      <w:numFmt w:val="decimal"/>
      <w:pStyle w:val="Appendicesheading1"/>
      <w:lvlText w:val="Bilag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1FD14BA6"/>
    <w:multiLevelType w:val="hybridMultilevel"/>
    <w:tmpl w:val="E4BC97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B080782"/>
    <w:multiLevelType w:val="hybridMultilevel"/>
    <w:tmpl w:val="91F009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52A5AF5"/>
    <w:multiLevelType w:val="hybridMultilevel"/>
    <w:tmpl w:val="45C4F24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abstractNum w:abstractNumId="17">
    <w:nsid w:val="47431E38"/>
    <w:multiLevelType w:val="hybridMultilevel"/>
    <w:tmpl w:val="0C14A5D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8">
    <w:nsid w:val="4E623B04"/>
    <w:multiLevelType w:val="hybridMultilevel"/>
    <w:tmpl w:val="77207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611249B"/>
    <w:multiLevelType w:val="hybridMultilevel"/>
    <w:tmpl w:val="02DAE57C"/>
    <w:lvl w:ilvl="0" w:tplc="2AB2743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6ACE3A58"/>
    <w:multiLevelType w:val="hybridMultilevel"/>
    <w:tmpl w:val="E7181C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BA97538"/>
    <w:multiLevelType w:val="multilevel"/>
    <w:tmpl w:val="CB3C58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2">
    <w:nsid w:val="6FFC5D27"/>
    <w:multiLevelType w:val="hybridMultilevel"/>
    <w:tmpl w:val="F50A009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3">
    <w:nsid w:val="74983063"/>
    <w:multiLevelType w:val="hybridMultilevel"/>
    <w:tmpl w:val="12883B40"/>
    <w:lvl w:ilvl="0" w:tplc="92E2623A">
      <w:start w:val="1"/>
      <w:numFmt w:val="bullet"/>
      <w:lvlText w:val=""/>
      <w:lvlJc w:val="left"/>
      <w:pPr>
        <w:tabs>
          <w:tab w:val="num" w:pos="720"/>
        </w:tabs>
        <w:ind w:left="720" w:hanging="360"/>
      </w:pPr>
      <w:rPr>
        <w:rFonts w:ascii="Symbol" w:hAnsi="Symbol" w:hint="default"/>
        <w:sz w:val="20"/>
      </w:rPr>
    </w:lvl>
    <w:lvl w:ilvl="1" w:tplc="A4583030" w:tentative="1">
      <w:start w:val="1"/>
      <w:numFmt w:val="bullet"/>
      <w:lvlText w:val="o"/>
      <w:lvlJc w:val="left"/>
      <w:pPr>
        <w:tabs>
          <w:tab w:val="num" w:pos="1440"/>
        </w:tabs>
        <w:ind w:left="1440" w:hanging="360"/>
      </w:pPr>
      <w:rPr>
        <w:rFonts w:ascii="Courier New" w:hAnsi="Courier New" w:hint="default"/>
        <w:sz w:val="20"/>
      </w:rPr>
    </w:lvl>
    <w:lvl w:ilvl="2" w:tplc="E7FE8974" w:tentative="1">
      <w:start w:val="1"/>
      <w:numFmt w:val="bullet"/>
      <w:lvlText w:val=""/>
      <w:lvlJc w:val="left"/>
      <w:pPr>
        <w:tabs>
          <w:tab w:val="num" w:pos="2160"/>
        </w:tabs>
        <w:ind w:left="2160" w:hanging="360"/>
      </w:pPr>
      <w:rPr>
        <w:rFonts w:ascii="Wingdings" w:hAnsi="Wingdings" w:hint="default"/>
        <w:sz w:val="20"/>
      </w:rPr>
    </w:lvl>
    <w:lvl w:ilvl="3" w:tplc="91D0698A" w:tentative="1">
      <w:start w:val="1"/>
      <w:numFmt w:val="bullet"/>
      <w:lvlText w:val=""/>
      <w:lvlJc w:val="left"/>
      <w:pPr>
        <w:tabs>
          <w:tab w:val="num" w:pos="2880"/>
        </w:tabs>
        <w:ind w:left="2880" w:hanging="360"/>
      </w:pPr>
      <w:rPr>
        <w:rFonts w:ascii="Wingdings" w:hAnsi="Wingdings" w:hint="default"/>
        <w:sz w:val="20"/>
      </w:rPr>
    </w:lvl>
    <w:lvl w:ilvl="4" w:tplc="4A24A38C" w:tentative="1">
      <w:start w:val="1"/>
      <w:numFmt w:val="bullet"/>
      <w:lvlText w:val=""/>
      <w:lvlJc w:val="left"/>
      <w:pPr>
        <w:tabs>
          <w:tab w:val="num" w:pos="3600"/>
        </w:tabs>
        <w:ind w:left="3600" w:hanging="360"/>
      </w:pPr>
      <w:rPr>
        <w:rFonts w:ascii="Wingdings" w:hAnsi="Wingdings" w:hint="default"/>
        <w:sz w:val="20"/>
      </w:rPr>
    </w:lvl>
    <w:lvl w:ilvl="5" w:tplc="D5B40F8A" w:tentative="1">
      <w:start w:val="1"/>
      <w:numFmt w:val="bullet"/>
      <w:lvlText w:val=""/>
      <w:lvlJc w:val="left"/>
      <w:pPr>
        <w:tabs>
          <w:tab w:val="num" w:pos="4320"/>
        </w:tabs>
        <w:ind w:left="4320" w:hanging="360"/>
      </w:pPr>
      <w:rPr>
        <w:rFonts w:ascii="Wingdings" w:hAnsi="Wingdings" w:hint="default"/>
        <w:sz w:val="20"/>
      </w:rPr>
    </w:lvl>
    <w:lvl w:ilvl="6" w:tplc="8CD41BEE" w:tentative="1">
      <w:start w:val="1"/>
      <w:numFmt w:val="bullet"/>
      <w:lvlText w:val=""/>
      <w:lvlJc w:val="left"/>
      <w:pPr>
        <w:tabs>
          <w:tab w:val="num" w:pos="5040"/>
        </w:tabs>
        <w:ind w:left="5040" w:hanging="360"/>
      </w:pPr>
      <w:rPr>
        <w:rFonts w:ascii="Wingdings" w:hAnsi="Wingdings" w:hint="default"/>
        <w:sz w:val="20"/>
      </w:rPr>
    </w:lvl>
    <w:lvl w:ilvl="7" w:tplc="C1BE0698" w:tentative="1">
      <w:start w:val="1"/>
      <w:numFmt w:val="bullet"/>
      <w:lvlText w:val=""/>
      <w:lvlJc w:val="left"/>
      <w:pPr>
        <w:tabs>
          <w:tab w:val="num" w:pos="5760"/>
        </w:tabs>
        <w:ind w:left="5760" w:hanging="360"/>
      </w:pPr>
      <w:rPr>
        <w:rFonts w:ascii="Wingdings" w:hAnsi="Wingdings" w:hint="default"/>
        <w:sz w:val="20"/>
      </w:rPr>
    </w:lvl>
    <w:lvl w:ilvl="8" w:tplc="3752BD8C"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F72DA2"/>
    <w:multiLevelType w:val="hybridMultilevel"/>
    <w:tmpl w:val="C302AB6E"/>
    <w:lvl w:ilvl="0" w:tplc="04060001">
      <w:start w:val="1"/>
      <w:numFmt w:val="bullet"/>
      <w:lvlText w:val=""/>
      <w:lvlJc w:val="left"/>
      <w:pPr>
        <w:ind w:left="1287" w:hanging="360"/>
      </w:pPr>
      <w:rPr>
        <w:rFonts w:ascii="Symbol" w:hAnsi="Symbol" w:hint="default"/>
      </w:rPr>
    </w:lvl>
    <w:lvl w:ilvl="1" w:tplc="04060003" w:tentative="1">
      <w:start w:val="1"/>
      <w:numFmt w:val="bullet"/>
      <w:lvlText w:val="o"/>
      <w:lvlJc w:val="left"/>
      <w:pPr>
        <w:ind w:left="2007" w:hanging="360"/>
      </w:pPr>
      <w:rPr>
        <w:rFonts w:ascii="Courier New" w:hAnsi="Courier New" w:cs="Courier New" w:hint="default"/>
      </w:rPr>
    </w:lvl>
    <w:lvl w:ilvl="2" w:tplc="04060005" w:tentative="1">
      <w:start w:val="1"/>
      <w:numFmt w:val="bullet"/>
      <w:lvlText w:val=""/>
      <w:lvlJc w:val="left"/>
      <w:pPr>
        <w:ind w:left="2727" w:hanging="360"/>
      </w:pPr>
      <w:rPr>
        <w:rFonts w:ascii="Wingdings" w:hAnsi="Wingdings" w:hint="default"/>
      </w:rPr>
    </w:lvl>
    <w:lvl w:ilvl="3" w:tplc="04060001" w:tentative="1">
      <w:start w:val="1"/>
      <w:numFmt w:val="bullet"/>
      <w:lvlText w:val=""/>
      <w:lvlJc w:val="left"/>
      <w:pPr>
        <w:ind w:left="3447" w:hanging="360"/>
      </w:pPr>
      <w:rPr>
        <w:rFonts w:ascii="Symbol" w:hAnsi="Symbol" w:hint="default"/>
      </w:rPr>
    </w:lvl>
    <w:lvl w:ilvl="4" w:tplc="04060003" w:tentative="1">
      <w:start w:val="1"/>
      <w:numFmt w:val="bullet"/>
      <w:lvlText w:val="o"/>
      <w:lvlJc w:val="left"/>
      <w:pPr>
        <w:ind w:left="4167" w:hanging="360"/>
      </w:pPr>
      <w:rPr>
        <w:rFonts w:ascii="Courier New" w:hAnsi="Courier New" w:cs="Courier New" w:hint="default"/>
      </w:rPr>
    </w:lvl>
    <w:lvl w:ilvl="5" w:tplc="04060005" w:tentative="1">
      <w:start w:val="1"/>
      <w:numFmt w:val="bullet"/>
      <w:lvlText w:val=""/>
      <w:lvlJc w:val="left"/>
      <w:pPr>
        <w:ind w:left="4887" w:hanging="360"/>
      </w:pPr>
      <w:rPr>
        <w:rFonts w:ascii="Wingdings" w:hAnsi="Wingdings" w:hint="default"/>
      </w:rPr>
    </w:lvl>
    <w:lvl w:ilvl="6" w:tplc="04060001" w:tentative="1">
      <w:start w:val="1"/>
      <w:numFmt w:val="bullet"/>
      <w:lvlText w:val=""/>
      <w:lvlJc w:val="left"/>
      <w:pPr>
        <w:ind w:left="5607" w:hanging="360"/>
      </w:pPr>
      <w:rPr>
        <w:rFonts w:ascii="Symbol" w:hAnsi="Symbol" w:hint="default"/>
      </w:rPr>
    </w:lvl>
    <w:lvl w:ilvl="7" w:tplc="04060003" w:tentative="1">
      <w:start w:val="1"/>
      <w:numFmt w:val="bullet"/>
      <w:lvlText w:val="o"/>
      <w:lvlJc w:val="left"/>
      <w:pPr>
        <w:ind w:left="6327" w:hanging="360"/>
      </w:pPr>
      <w:rPr>
        <w:rFonts w:ascii="Courier New" w:hAnsi="Courier New" w:cs="Courier New" w:hint="default"/>
      </w:rPr>
    </w:lvl>
    <w:lvl w:ilvl="8" w:tplc="04060005" w:tentative="1">
      <w:start w:val="1"/>
      <w:numFmt w:val="bullet"/>
      <w:lvlText w:val=""/>
      <w:lvlJc w:val="left"/>
      <w:pPr>
        <w:ind w:left="7047" w:hanging="360"/>
      </w:pPr>
      <w:rPr>
        <w:rFonts w:ascii="Wingdings" w:hAnsi="Wingdings" w:hint="default"/>
      </w:rPr>
    </w:lvl>
  </w:abstractNum>
  <w:num w:numId="1">
    <w:abstractNumId w:val="19"/>
  </w:num>
  <w:num w:numId="2">
    <w:abstractNumId w:val="21"/>
  </w:num>
  <w:num w:numId="3">
    <w:abstractNumId w:val="20"/>
  </w:num>
  <w:num w:numId="4">
    <w:abstractNumId w:val="11"/>
  </w:num>
  <w:num w:numId="5">
    <w:abstractNumId w:val="14"/>
  </w:num>
  <w:num w:numId="6">
    <w:abstractNumId w:val="10"/>
  </w:num>
  <w:num w:numId="7">
    <w:abstractNumId w:val="18"/>
  </w:num>
  <w:num w:numId="8">
    <w:abstractNumId w:val="23"/>
  </w:num>
  <w:num w:numId="9">
    <w:abstractNumId w:val="13"/>
  </w:num>
  <w:num w:numId="10">
    <w:abstractNumId w:val="13"/>
  </w:num>
  <w:num w:numId="11">
    <w:abstractNumId w:val="12"/>
  </w:num>
  <w:num w:numId="12">
    <w:abstractNumId w:val="13"/>
  </w:num>
  <w:num w:numId="13">
    <w:abstractNumId w:val="12"/>
  </w:num>
  <w:num w:numId="14">
    <w:abstractNumId w:val="12"/>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7"/>
  </w:num>
  <w:num w:numId="33">
    <w:abstractNumId w:val="22"/>
  </w:num>
  <w:num w:numId="34">
    <w:abstractNumId w:val="15"/>
  </w:num>
  <w:num w:numId="35">
    <w:abstractNumId w:val="24"/>
  </w:num>
  <w:num w:numId="36">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activeWritingStyle w:appName="MSWord" w:lang="en-GB" w:vendorID="64" w:dllVersion="131077" w:nlCheck="1" w:checkStyle="1"/>
  <w:activeWritingStyle w:appName="MSWord" w:lang="en-US" w:vendorID="64" w:dllVersion="131077" w:nlCheck="1" w:checkStyle="1"/>
  <w:activeWritingStyle w:appName="MSWord" w:lang="en-US" w:vendorID="64" w:dllVersion="131078" w:nlCheck="1" w:checkStyle="1"/>
  <w:attachedTemplate r:id="rId1"/>
  <w:stylePaneFormatFilter w:val="0004"/>
  <w:defaultTabStop w:val="720"/>
  <w:hyphenationZone w:val="425"/>
  <w:noPunctuationKerning/>
  <w:characterSpacingControl w:val="doNotCompress"/>
  <w:footnotePr>
    <w:footnote w:id="0"/>
    <w:footnote w:id="1"/>
  </w:footnotePr>
  <w:endnotePr>
    <w:endnote w:id="0"/>
    <w:endnote w:id="1"/>
  </w:endnotePr>
  <w:compat/>
  <w:rsids>
    <w:rsidRoot w:val="00112562"/>
    <w:rsid w:val="00010D6D"/>
    <w:rsid w:val="00012581"/>
    <w:rsid w:val="00014A0F"/>
    <w:rsid w:val="00015B41"/>
    <w:rsid w:val="00016391"/>
    <w:rsid w:val="00031488"/>
    <w:rsid w:val="000370E1"/>
    <w:rsid w:val="00041266"/>
    <w:rsid w:val="000476C9"/>
    <w:rsid w:val="00050085"/>
    <w:rsid w:val="0005568A"/>
    <w:rsid w:val="00070D71"/>
    <w:rsid w:val="00076A75"/>
    <w:rsid w:val="000830C6"/>
    <w:rsid w:val="00090EEF"/>
    <w:rsid w:val="00092124"/>
    <w:rsid w:val="00095147"/>
    <w:rsid w:val="00095720"/>
    <w:rsid w:val="000B1734"/>
    <w:rsid w:val="000B3889"/>
    <w:rsid w:val="000B6CD3"/>
    <w:rsid w:val="000C5CA7"/>
    <w:rsid w:val="000C5FB5"/>
    <w:rsid w:val="000D114C"/>
    <w:rsid w:val="000D4EBB"/>
    <w:rsid w:val="000D6FC9"/>
    <w:rsid w:val="000E2EC3"/>
    <w:rsid w:val="000F06A7"/>
    <w:rsid w:val="000F1CBE"/>
    <w:rsid w:val="000F3043"/>
    <w:rsid w:val="000F3321"/>
    <w:rsid w:val="000F42F3"/>
    <w:rsid w:val="000F48E1"/>
    <w:rsid w:val="000F64D6"/>
    <w:rsid w:val="00105932"/>
    <w:rsid w:val="00110D8F"/>
    <w:rsid w:val="00112043"/>
    <w:rsid w:val="00112562"/>
    <w:rsid w:val="0011461F"/>
    <w:rsid w:val="00123D55"/>
    <w:rsid w:val="00130D24"/>
    <w:rsid w:val="00132B0A"/>
    <w:rsid w:val="00135080"/>
    <w:rsid w:val="00140363"/>
    <w:rsid w:val="00151047"/>
    <w:rsid w:val="00153599"/>
    <w:rsid w:val="00161F97"/>
    <w:rsid w:val="001723C5"/>
    <w:rsid w:val="00172EDC"/>
    <w:rsid w:val="0018159A"/>
    <w:rsid w:val="001862A6"/>
    <w:rsid w:val="00193E0C"/>
    <w:rsid w:val="001A5BC9"/>
    <w:rsid w:val="001A70E1"/>
    <w:rsid w:val="001B0C5E"/>
    <w:rsid w:val="001C3325"/>
    <w:rsid w:val="001E0DE2"/>
    <w:rsid w:val="001E1DDC"/>
    <w:rsid w:val="001F30C3"/>
    <w:rsid w:val="00201DCB"/>
    <w:rsid w:val="002042AF"/>
    <w:rsid w:val="002256A3"/>
    <w:rsid w:val="00250090"/>
    <w:rsid w:val="00256F96"/>
    <w:rsid w:val="00260887"/>
    <w:rsid w:val="00261DBF"/>
    <w:rsid w:val="00270B92"/>
    <w:rsid w:val="00270C36"/>
    <w:rsid w:val="0027405B"/>
    <w:rsid w:val="00282A49"/>
    <w:rsid w:val="002B4D32"/>
    <w:rsid w:val="002C313F"/>
    <w:rsid w:val="002C7453"/>
    <w:rsid w:val="002E1EB8"/>
    <w:rsid w:val="002E3D0E"/>
    <w:rsid w:val="002F0662"/>
    <w:rsid w:val="00321D0C"/>
    <w:rsid w:val="00323988"/>
    <w:rsid w:val="00327D58"/>
    <w:rsid w:val="003335B5"/>
    <w:rsid w:val="003412EC"/>
    <w:rsid w:val="003433C9"/>
    <w:rsid w:val="0036023F"/>
    <w:rsid w:val="00362325"/>
    <w:rsid w:val="00363A3D"/>
    <w:rsid w:val="00366F52"/>
    <w:rsid w:val="00377C1D"/>
    <w:rsid w:val="003944BA"/>
    <w:rsid w:val="003A29E6"/>
    <w:rsid w:val="003B06DD"/>
    <w:rsid w:val="003C50D0"/>
    <w:rsid w:val="003D628F"/>
    <w:rsid w:val="003D63DB"/>
    <w:rsid w:val="003D7C79"/>
    <w:rsid w:val="003E1D6A"/>
    <w:rsid w:val="003E7439"/>
    <w:rsid w:val="003E7DCA"/>
    <w:rsid w:val="003F1C1F"/>
    <w:rsid w:val="0040010B"/>
    <w:rsid w:val="00401F3F"/>
    <w:rsid w:val="004134D7"/>
    <w:rsid w:val="00421FEC"/>
    <w:rsid w:val="00441A20"/>
    <w:rsid w:val="004440F2"/>
    <w:rsid w:val="00453B2C"/>
    <w:rsid w:val="00456F6F"/>
    <w:rsid w:val="00457264"/>
    <w:rsid w:val="004574B8"/>
    <w:rsid w:val="00470E88"/>
    <w:rsid w:val="00472D40"/>
    <w:rsid w:val="00480DFD"/>
    <w:rsid w:val="0048271C"/>
    <w:rsid w:val="00496B14"/>
    <w:rsid w:val="00497416"/>
    <w:rsid w:val="004C57F0"/>
    <w:rsid w:val="004C7312"/>
    <w:rsid w:val="004D0613"/>
    <w:rsid w:val="004E2FA6"/>
    <w:rsid w:val="004E54DC"/>
    <w:rsid w:val="004F1444"/>
    <w:rsid w:val="005015EA"/>
    <w:rsid w:val="00505762"/>
    <w:rsid w:val="00506BAA"/>
    <w:rsid w:val="00511B0C"/>
    <w:rsid w:val="00532C0C"/>
    <w:rsid w:val="00534867"/>
    <w:rsid w:val="00546108"/>
    <w:rsid w:val="00554A2D"/>
    <w:rsid w:val="00556BD9"/>
    <w:rsid w:val="0056180C"/>
    <w:rsid w:val="005764D5"/>
    <w:rsid w:val="0059069D"/>
    <w:rsid w:val="00594FBB"/>
    <w:rsid w:val="00595082"/>
    <w:rsid w:val="005A4841"/>
    <w:rsid w:val="005B6509"/>
    <w:rsid w:val="005B7475"/>
    <w:rsid w:val="005C021E"/>
    <w:rsid w:val="005C2436"/>
    <w:rsid w:val="005C5078"/>
    <w:rsid w:val="005D303E"/>
    <w:rsid w:val="005E025C"/>
    <w:rsid w:val="005E04DA"/>
    <w:rsid w:val="005E172A"/>
    <w:rsid w:val="005F2979"/>
    <w:rsid w:val="005F343A"/>
    <w:rsid w:val="00613316"/>
    <w:rsid w:val="00617DD0"/>
    <w:rsid w:val="00630680"/>
    <w:rsid w:val="00652EA0"/>
    <w:rsid w:val="00653CC4"/>
    <w:rsid w:val="006605C6"/>
    <w:rsid w:val="006812DB"/>
    <w:rsid w:val="00682E22"/>
    <w:rsid w:val="006877AA"/>
    <w:rsid w:val="00692EC0"/>
    <w:rsid w:val="006A20CA"/>
    <w:rsid w:val="006A5730"/>
    <w:rsid w:val="006B0A80"/>
    <w:rsid w:val="006B40DF"/>
    <w:rsid w:val="006B6DA6"/>
    <w:rsid w:val="00704046"/>
    <w:rsid w:val="00724814"/>
    <w:rsid w:val="00732A13"/>
    <w:rsid w:val="00735AF0"/>
    <w:rsid w:val="0074487A"/>
    <w:rsid w:val="00744F56"/>
    <w:rsid w:val="00754C0E"/>
    <w:rsid w:val="007557A0"/>
    <w:rsid w:val="00760784"/>
    <w:rsid w:val="00762C30"/>
    <w:rsid w:val="00763FB8"/>
    <w:rsid w:val="00771246"/>
    <w:rsid w:val="00771F3E"/>
    <w:rsid w:val="00785140"/>
    <w:rsid w:val="00786F78"/>
    <w:rsid w:val="007A7F57"/>
    <w:rsid w:val="007B36C1"/>
    <w:rsid w:val="007C3B65"/>
    <w:rsid w:val="007C5BCE"/>
    <w:rsid w:val="00804659"/>
    <w:rsid w:val="0082470C"/>
    <w:rsid w:val="00834674"/>
    <w:rsid w:val="00846DA4"/>
    <w:rsid w:val="00850AE6"/>
    <w:rsid w:val="0086009A"/>
    <w:rsid w:val="008647EA"/>
    <w:rsid w:val="008736CA"/>
    <w:rsid w:val="0087580F"/>
    <w:rsid w:val="00880C46"/>
    <w:rsid w:val="00882ADC"/>
    <w:rsid w:val="00887125"/>
    <w:rsid w:val="00887E53"/>
    <w:rsid w:val="00887F8E"/>
    <w:rsid w:val="0089130C"/>
    <w:rsid w:val="00896BAE"/>
    <w:rsid w:val="008A4B42"/>
    <w:rsid w:val="008B3F8F"/>
    <w:rsid w:val="008D103C"/>
    <w:rsid w:val="008F33FB"/>
    <w:rsid w:val="008F53BD"/>
    <w:rsid w:val="00902304"/>
    <w:rsid w:val="009045C6"/>
    <w:rsid w:val="009104AD"/>
    <w:rsid w:val="00914D73"/>
    <w:rsid w:val="0092034E"/>
    <w:rsid w:val="0093618E"/>
    <w:rsid w:val="009652D2"/>
    <w:rsid w:val="00966774"/>
    <w:rsid w:val="00967A54"/>
    <w:rsid w:val="00974B7F"/>
    <w:rsid w:val="009836D7"/>
    <w:rsid w:val="0098370A"/>
    <w:rsid w:val="00987F26"/>
    <w:rsid w:val="00994BF2"/>
    <w:rsid w:val="009A6A63"/>
    <w:rsid w:val="009B0050"/>
    <w:rsid w:val="009B297D"/>
    <w:rsid w:val="009B6F06"/>
    <w:rsid w:val="009C3599"/>
    <w:rsid w:val="009C48C1"/>
    <w:rsid w:val="009E022C"/>
    <w:rsid w:val="009E563F"/>
    <w:rsid w:val="009E6CD1"/>
    <w:rsid w:val="009E7A49"/>
    <w:rsid w:val="009F1A1F"/>
    <w:rsid w:val="009F7E6C"/>
    <w:rsid w:val="00A0217F"/>
    <w:rsid w:val="00A07C93"/>
    <w:rsid w:val="00A129F2"/>
    <w:rsid w:val="00A23040"/>
    <w:rsid w:val="00A24DD9"/>
    <w:rsid w:val="00A31F61"/>
    <w:rsid w:val="00A43906"/>
    <w:rsid w:val="00A47AD0"/>
    <w:rsid w:val="00A53662"/>
    <w:rsid w:val="00A6298D"/>
    <w:rsid w:val="00A639E9"/>
    <w:rsid w:val="00A64154"/>
    <w:rsid w:val="00A7122B"/>
    <w:rsid w:val="00A74158"/>
    <w:rsid w:val="00A75684"/>
    <w:rsid w:val="00A772FB"/>
    <w:rsid w:val="00A922BC"/>
    <w:rsid w:val="00AB27E8"/>
    <w:rsid w:val="00AB3C62"/>
    <w:rsid w:val="00AB6A14"/>
    <w:rsid w:val="00AF09F2"/>
    <w:rsid w:val="00AF1263"/>
    <w:rsid w:val="00AF56F8"/>
    <w:rsid w:val="00AF62DE"/>
    <w:rsid w:val="00B1618E"/>
    <w:rsid w:val="00B165A8"/>
    <w:rsid w:val="00B22CAA"/>
    <w:rsid w:val="00B24FB8"/>
    <w:rsid w:val="00B34BE0"/>
    <w:rsid w:val="00B46AE5"/>
    <w:rsid w:val="00B474CF"/>
    <w:rsid w:val="00B52C2E"/>
    <w:rsid w:val="00B66F1A"/>
    <w:rsid w:val="00B70EFB"/>
    <w:rsid w:val="00B75018"/>
    <w:rsid w:val="00B77FBC"/>
    <w:rsid w:val="00B84327"/>
    <w:rsid w:val="00B92AAD"/>
    <w:rsid w:val="00BA09DB"/>
    <w:rsid w:val="00BA3F4A"/>
    <w:rsid w:val="00BA5DB0"/>
    <w:rsid w:val="00BA6900"/>
    <w:rsid w:val="00BD0A8D"/>
    <w:rsid w:val="00BD7E95"/>
    <w:rsid w:val="00BE016B"/>
    <w:rsid w:val="00BF0883"/>
    <w:rsid w:val="00BF2E70"/>
    <w:rsid w:val="00C02CBE"/>
    <w:rsid w:val="00C14415"/>
    <w:rsid w:val="00C14B6E"/>
    <w:rsid w:val="00C22908"/>
    <w:rsid w:val="00C26F8F"/>
    <w:rsid w:val="00C3049A"/>
    <w:rsid w:val="00C311A6"/>
    <w:rsid w:val="00C32979"/>
    <w:rsid w:val="00C36284"/>
    <w:rsid w:val="00C51EFC"/>
    <w:rsid w:val="00C6543C"/>
    <w:rsid w:val="00C86AD2"/>
    <w:rsid w:val="00C934CB"/>
    <w:rsid w:val="00CA40A9"/>
    <w:rsid w:val="00CA7424"/>
    <w:rsid w:val="00CA7E27"/>
    <w:rsid w:val="00CB0790"/>
    <w:rsid w:val="00CB1BD2"/>
    <w:rsid w:val="00CE4C80"/>
    <w:rsid w:val="00CE6056"/>
    <w:rsid w:val="00CE7701"/>
    <w:rsid w:val="00CF58E1"/>
    <w:rsid w:val="00D02292"/>
    <w:rsid w:val="00D04505"/>
    <w:rsid w:val="00D061E9"/>
    <w:rsid w:val="00D06F79"/>
    <w:rsid w:val="00D14291"/>
    <w:rsid w:val="00D14EDB"/>
    <w:rsid w:val="00D22DA4"/>
    <w:rsid w:val="00D351CF"/>
    <w:rsid w:val="00D35720"/>
    <w:rsid w:val="00D46E49"/>
    <w:rsid w:val="00D6063A"/>
    <w:rsid w:val="00D60B0F"/>
    <w:rsid w:val="00D61696"/>
    <w:rsid w:val="00D61EA5"/>
    <w:rsid w:val="00D71365"/>
    <w:rsid w:val="00D8211F"/>
    <w:rsid w:val="00D8777D"/>
    <w:rsid w:val="00DA3996"/>
    <w:rsid w:val="00DA40F4"/>
    <w:rsid w:val="00DA6521"/>
    <w:rsid w:val="00DF0CE4"/>
    <w:rsid w:val="00E03DA1"/>
    <w:rsid w:val="00E057ED"/>
    <w:rsid w:val="00E1475F"/>
    <w:rsid w:val="00E150FE"/>
    <w:rsid w:val="00E27A46"/>
    <w:rsid w:val="00E459E6"/>
    <w:rsid w:val="00E4720E"/>
    <w:rsid w:val="00E543CC"/>
    <w:rsid w:val="00E54DD5"/>
    <w:rsid w:val="00E572A6"/>
    <w:rsid w:val="00E67894"/>
    <w:rsid w:val="00E77EFE"/>
    <w:rsid w:val="00E81EFA"/>
    <w:rsid w:val="00E8289D"/>
    <w:rsid w:val="00E86A7E"/>
    <w:rsid w:val="00EA19FA"/>
    <w:rsid w:val="00EA4BA6"/>
    <w:rsid w:val="00ED1441"/>
    <w:rsid w:val="00ED567D"/>
    <w:rsid w:val="00ED6BDB"/>
    <w:rsid w:val="00EF1A8E"/>
    <w:rsid w:val="00EF4688"/>
    <w:rsid w:val="00F037F3"/>
    <w:rsid w:val="00F17258"/>
    <w:rsid w:val="00F1776C"/>
    <w:rsid w:val="00F22CFC"/>
    <w:rsid w:val="00F259D5"/>
    <w:rsid w:val="00F25CF6"/>
    <w:rsid w:val="00F513E6"/>
    <w:rsid w:val="00F516D9"/>
    <w:rsid w:val="00F647FC"/>
    <w:rsid w:val="00F65D15"/>
    <w:rsid w:val="00F67E5E"/>
    <w:rsid w:val="00F700B0"/>
    <w:rsid w:val="00F71B5A"/>
    <w:rsid w:val="00F7350E"/>
    <w:rsid w:val="00F75EEF"/>
    <w:rsid w:val="00F76BD8"/>
    <w:rsid w:val="00F77B22"/>
    <w:rsid w:val="00F84724"/>
    <w:rsid w:val="00F87FA9"/>
    <w:rsid w:val="00FA0F31"/>
    <w:rsid w:val="00FA1841"/>
    <w:rsid w:val="00FA754A"/>
    <w:rsid w:val="00FB03C9"/>
    <w:rsid w:val="00FC4041"/>
    <w:rsid w:val="00FC4255"/>
    <w:rsid w:val="00FE66DB"/>
    <w:rsid w:val="00FF075E"/>
    <w:rsid w:val="00FF3D5F"/>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124"/>
    <w:rPr>
      <w:rFonts w:ascii="Verdana" w:hAnsi="Verdana"/>
      <w:szCs w:val="24"/>
      <w:lang w:eastAsia="en-US"/>
    </w:rPr>
  </w:style>
  <w:style w:type="paragraph" w:styleId="Heading1">
    <w:name w:val="heading 1"/>
    <w:basedOn w:val="Normal"/>
    <w:next w:val="Normalindented"/>
    <w:qFormat/>
    <w:rsid w:val="00092124"/>
    <w:pPr>
      <w:numPr>
        <w:numId w:val="13"/>
      </w:numPr>
      <w:spacing w:before="360" w:after="240"/>
      <w:ind w:left="431" w:hanging="431"/>
      <w:outlineLvl w:val="0"/>
    </w:pPr>
    <w:rPr>
      <w:rFonts w:cs="Arial"/>
      <w:b/>
      <w:bCs/>
      <w:kern w:val="32"/>
      <w:sz w:val="32"/>
      <w:szCs w:val="32"/>
    </w:rPr>
  </w:style>
  <w:style w:type="paragraph" w:styleId="Heading2">
    <w:name w:val="heading 2"/>
    <w:basedOn w:val="Normal"/>
    <w:next w:val="Normalindented"/>
    <w:qFormat/>
    <w:rsid w:val="00092124"/>
    <w:pPr>
      <w:keepNext/>
      <w:numPr>
        <w:ilvl w:val="1"/>
        <w:numId w:val="14"/>
      </w:numPr>
      <w:spacing w:before="360" w:after="240"/>
      <w:ind w:left="113"/>
      <w:outlineLvl w:val="1"/>
    </w:pPr>
    <w:rPr>
      <w:bCs/>
      <w:iCs/>
      <w:sz w:val="28"/>
      <w:szCs w:val="28"/>
    </w:rPr>
  </w:style>
  <w:style w:type="paragraph" w:styleId="Heading3">
    <w:name w:val="heading 3"/>
    <w:basedOn w:val="Normal"/>
    <w:next w:val="Normalindented"/>
    <w:qFormat/>
    <w:rsid w:val="00092124"/>
    <w:pPr>
      <w:keepNext/>
      <w:numPr>
        <w:ilvl w:val="2"/>
        <w:numId w:val="15"/>
      </w:numPr>
      <w:tabs>
        <w:tab w:val="clear" w:pos="1420"/>
        <w:tab w:val="num" w:pos="1260"/>
      </w:tabs>
      <w:spacing w:before="360" w:after="240"/>
      <w:outlineLvl w:val="2"/>
    </w:pPr>
    <w:rPr>
      <w:rFonts w:cs="Arial"/>
      <w:bCs/>
      <w:i/>
      <w:sz w:val="26"/>
      <w:szCs w:val="26"/>
    </w:rPr>
  </w:style>
  <w:style w:type="paragraph" w:styleId="Heading4">
    <w:name w:val="heading 4"/>
    <w:basedOn w:val="Normal"/>
    <w:next w:val="Normalindented"/>
    <w:qFormat/>
    <w:rsid w:val="00092124"/>
    <w:pPr>
      <w:keepNext/>
      <w:numPr>
        <w:ilvl w:val="3"/>
        <w:numId w:val="16"/>
      </w:numPr>
      <w:tabs>
        <w:tab w:val="left" w:pos="1260"/>
      </w:tabs>
      <w:spacing w:before="120" w:after="240"/>
      <w:ind w:left="425" w:firstLine="0"/>
      <w:outlineLvl w:val="3"/>
    </w:pPr>
    <w:rPr>
      <w:rFonts w:ascii="Palatino Linotype" w:hAnsi="Palatino Linotype"/>
      <w:b/>
      <w:bCs/>
      <w:sz w:val="24"/>
      <w:szCs w:val="28"/>
    </w:rPr>
  </w:style>
  <w:style w:type="paragraph" w:styleId="Heading5">
    <w:name w:val="heading 5"/>
    <w:basedOn w:val="Normal"/>
    <w:next w:val="Normal"/>
    <w:qFormat/>
    <w:rsid w:val="00092124"/>
    <w:pPr>
      <w:numPr>
        <w:ilvl w:val="4"/>
        <w:numId w:val="17"/>
      </w:numPr>
      <w:spacing w:before="240" w:after="60"/>
      <w:outlineLvl w:val="4"/>
    </w:pPr>
    <w:rPr>
      <w:b/>
      <w:bCs/>
      <w:iCs/>
      <w:sz w:val="26"/>
      <w:szCs w:val="26"/>
    </w:rPr>
  </w:style>
  <w:style w:type="paragraph" w:styleId="Heading6">
    <w:name w:val="heading 6"/>
    <w:basedOn w:val="Normal"/>
    <w:next w:val="Normal"/>
    <w:qFormat/>
    <w:rsid w:val="00092124"/>
    <w:pPr>
      <w:numPr>
        <w:ilvl w:val="5"/>
        <w:numId w:val="18"/>
      </w:numPr>
      <w:spacing w:before="240" w:after="60"/>
      <w:outlineLvl w:val="5"/>
    </w:pPr>
    <w:rPr>
      <w:b/>
      <w:bCs/>
      <w:sz w:val="22"/>
      <w:szCs w:val="22"/>
    </w:rPr>
  </w:style>
  <w:style w:type="paragraph" w:styleId="Heading7">
    <w:name w:val="heading 7"/>
    <w:basedOn w:val="Normal"/>
    <w:next w:val="Normal"/>
    <w:qFormat/>
    <w:rsid w:val="00092124"/>
    <w:pPr>
      <w:numPr>
        <w:ilvl w:val="6"/>
        <w:numId w:val="19"/>
      </w:numPr>
      <w:spacing w:before="240" w:after="60"/>
      <w:outlineLvl w:val="6"/>
    </w:pPr>
    <w:rPr>
      <w:sz w:val="24"/>
    </w:rPr>
  </w:style>
  <w:style w:type="paragraph" w:styleId="Heading8">
    <w:name w:val="heading 8"/>
    <w:basedOn w:val="Normal"/>
    <w:next w:val="Normal"/>
    <w:qFormat/>
    <w:rsid w:val="00092124"/>
    <w:pPr>
      <w:numPr>
        <w:ilvl w:val="7"/>
        <w:numId w:val="20"/>
      </w:numPr>
      <w:spacing w:before="240" w:after="60"/>
      <w:outlineLvl w:val="7"/>
    </w:pPr>
    <w:rPr>
      <w:i/>
      <w:iCs/>
      <w:sz w:val="24"/>
    </w:rPr>
  </w:style>
  <w:style w:type="paragraph" w:styleId="Heading9">
    <w:name w:val="heading 9"/>
    <w:basedOn w:val="Normal"/>
    <w:next w:val="Normal"/>
    <w:qFormat/>
    <w:rsid w:val="00092124"/>
    <w:pPr>
      <w:numPr>
        <w:ilvl w:val="8"/>
        <w:numId w:val="2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_indented"/>
    <w:basedOn w:val="Normal"/>
    <w:rsid w:val="00092124"/>
    <w:pPr>
      <w:spacing w:line="300" w:lineRule="auto"/>
      <w:ind w:left="567"/>
    </w:pPr>
    <w:rPr>
      <w:rFonts w:ascii="Palatino Linotype" w:hAnsi="Palatino Linotype"/>
      <w:sz w:val="22"/>
    </w:rPr>
  </w:style>
  <w:style w:type="paragraph" w:styleId="Header">
    <w:name w:val="header"/>
    <w:basedOn w:val="Normal"/>
    <w:rsid w:val="000B6CD3"/>
    <w:pPr>
      <w:tabs>
        <w:tab w:val="center" w:pos="4819"/>
        <w:tab w:val="right" w:pos="9638"/>
      </w:tabs>
    </w:pPr>
  </w:style>
  <w:style w:type="paragraph" w:styleId="Footer">
    <w:name w:val="footer"/>
    <w:basedOn w:val="Normal"/>
    <w:rsid w:val="00092124"/>
    <w:pPr>
      <w:tabs>
        <w:tab w:val="center" w:pos="4819"/>
        <w:tab w:val="right" w:pos="9638"/>
      </w:tabs>
    </w:pPr>
  </w:style>
  <w:style w:type="character" w:styleId="PageNumber">
    <w:name w:val="page number"/>
    <w:basedOn w:val="DefaultParagraphFont"/>
    <w:rsid w:val="00092124"/>
  </w:style>
  <w:style w:type="paragraph" w:styleId="TOC1">
    <w:name w:val="toc 1"/>
    <w:basedOn w:val="Normal"/>
    <w:next w:val="Normal"/>
    <w:autoRedefine/>
    <w:uiPriority w:val="39"/>
    <w:rsid w:val="00092124"/>
    <w:pPr>
      <w:spacing w:before="120" w:after="120"/>
    </w:pPr>
    <w:rPr>
      <w:rFonts w:ascii="Palatino Linotype" w:hAnsi="Palatino Linotype"/>
      <w:b/>
      <w:bCs/>
      <w:caps/>
    </w:rPr>
  </w:style>
  <w:style w:type="paragraph" w:styleId="TOC2">
    <w:name w:val="toc 2"/>
    <w:basedOn w:val="Normal"/>
    <w:next w:val="Normal"/>
    <w:autoRedefine/>
    <w:uiPriority w:val="39"/>
    <w:rsid w:val="00AB27E8"/>
    <w:pPr>
      <w:tabs>
        <w:tab w:val="left" w:pos="680"/>
        <w:tab w:val="right" w:leader="dot" w:pos="8222"/>
      </w:tabs>
      <w:ind w:left="200"/>
    </w:pPr>
    <w:rPr>
      <w:rFonts w:ascii="Palatino Linotype" w:hAnsi="Palatino Linotype"/>
      <w:smallCaps/>
      <w:noProof/>
    </w:rPr>
  </w:style>
  <w:style w:type="paragraph" w:styleId="TOC3">
    <w:name w:val="toc 3"/>
    <w:basedOn w:val="Normal"/>
    <w:next w:val="Normal"/>
    <w:autoRedefine/>
    <w:semiHidden/>
    <w:rsid w:val="005015EA"/>
    <w:pPr>
      <w:tabs>
        <w:tab w:val="left" w:pos="1021"/>
        <w:tab w:val="right" w:leader="dot" w:pos="8222"/>
      </w:tabs>
      <w:ind w:left="400"/>
    </w:pPr>
    <w:rPr>
      <w:rFonts w:ascii="Palatino Linotype" w:hAnsi="Palatino Linotype"/>
      <w:iCs/>
    </w:rPr>
  </w:style>
  <w:style w:type="character" w:styleId="Hyperlink">
    <w:name w:val="Hyperlink"/>
    <w:basedOn w:val="DefaultParagraphFont"/>
    <w:uiPriority w:val="99"/>
    <w:rsid w:val="00092124"/>
    <w:rPr>
      <w:color w:val="0000FF"/>
      <w:u w:val="single"/>
    </w:rPr>
  </w:style>
  <w:style w:type="character" w:styleId="CommentReference">
    <w:name w:val="annotation reference"/>
    <w:basedOn w:val="DefaultParagraphFont"/>
    <w:uiPriority w:val="99"/>
    <w:semiHidden/>
    <w:rsid w:val="00092124"/>
    <w:rPr>
      <w:sz w:val="16"/>
      <w:szCs w:val="16"/>
    </w:rPr>
  </w:style>
  <w:style w:type="paragraph" w:styleId="CommentText">
    <w:name w:val="annotation text"/>
    <w:basedOn w:val="Normal"/>
    <w:link w:val="CommentTextChar"/>
    <w:uiPriority w:val="99"/>
    <w:semiHidden/>
    <w:rsid w:val="00092124"/>
    <w:rPr>
      <w:sz w:val="16"/>
      <w:szCs w:val="20"/>
    </w:rPr>
  </w:style>
  <w:style w:type="paragraph" w:customStyle="1" w:styleId="Reporttitle">
    <w:name w:val="Report title"/>
    <w:basedOn w:val="Normal"/>
    <w:next w:val="Reportsubtitle"/>
    <w:rsid w:val="00092124"/>
    <w:pPr>
      <w:spacing w:before="1680" w:after="360"/>
      <w:jc w:val="center"/>
    </w:pPr>
    <w:rPr>
      <w:b/>
      <w:sz w:val="44"/>
    </w:rPr>
  </w:style>
  <w:style w:type="paragraph" w:customStyle="1" w:styleId="Reportsubtitle">
    <w:name w:val="Report subtitle"/>
    <w:basedOn w:val="Normal"/>
    <w:next w:val="ReportClassandModule"/>
    <w:rsid w:val="00092124"/>
    <w:pPr>
      <w:spacing w:after="960"/>
      <w:jc w:val="center"/>
    </w:pPr>
    <w:rPr>
      <w:sz w:val="36"/>
    </w:rPr>
  </w:style>
  <w:style w:type="paragraph" w:customStyle="1" w:styleId="ReportClassandModule">
    <w:name w:val="Report Class and Module"/>
    <w:basedOn w:val="Normal"/>
    <w:next w:val="Normal"/>
    <w:rsid w:val="00092124"/>
    <w:pPr>
      <w:spacing w:after="720"/>
      <w:jc w:val="center"/>
    </w:pPr>
    <w:rPr>
      <w:i/>
      <w:sz w:val="28"/>
    </w:rPr>
  </w:style>
  <w:style w:type="character" w:styleId="FollowedHyperlink">
    <w:name w:val="FollowedHyperlink"/>
    <w:basedOn w:val="DefaultParagraphFont"/>
    <w:rsid w:val="00092124"/>
    <w:rPr>
      <w:color w:val="800080"/>
      <w:u w:val="single"/>
    </w:rPr>
  </w:style>
  <w:style w:type="paragraph" w:customStyle="1" w:styleId="Appendicesheading1">
    <w:name w:val="Appendices heading 1"/>
    <w:basedOn w:val="Heading1"/>
    <w:next w:val="Normalindented"/>
    <w:rsid w:val="00092124"/>
    <w:pPr>
      <w:keepNext/>
      <w:numPr>
        <w:numId w:val="12"/>
      </w:numPr>
      <w:ind w:left="431" w:hanging="431"/>
    </w:pPr>
  </w:style>
  <w:style w:type="paragraph" w:customStyle="1" w:styleId="Reportheading">
    <w:name w:val="Report heading"/>
    <w:basedOn w:val="Normal"/>
    <w:next w:val="Normalindented"/>
    <w:rsid w:val="00092124"/>
    <w:pPr>
      <w:spacing w:before="360" w:after="240"/>
    </w:pPr>
    <w:rPr>
      <w:sz w:val="36"/>
    </w:rPr>
  </w:style>
  <w:style w:type="paragraph" w:styleId="BodyText">
    <w:name w:val="Body Text"/>
    <w:basedOn w:val="Normal"/>
    <w:link w:val="BodyTextChar"/>
    <w:rsid w:val="00092124"/>
    <w:pPr>
      <w:spacing w:after="120"/>
    </w:pPr>
  </w:style>
  <w:style w:type="paragraph" w:customStyle="1" w:styleId="Linkback">
    <w:name w:val="Link back"/>
    <w:basedOn w:val="Normal"/>
    <w:rsid w:val="00092124"/>
    <w:pPr>
      <w:spacing w:before="360" w:after="360"/>
    </w:pPr>
  </w:style>
  <w:style w:type="paragraph" w:styleId="TOC4">
    <w:name w:val="toc 4"/>
    <w:basedOn w:val="Normal"/>
    <w:next w:val="Normal"/>
    <w:autoRedefine/>
    <w:semiHidden/>
    <w:rsid w:val="00092124"/>
    <w:pPr>
      <w:ind w:left="600"/>
    </w:pPr>
  </w:style>
  <w:style w:type="paragraph" w:styleId="TOC5">
    <w:name w:val="toc 5"/>
    <w:basedOn w:val="Normal"/>
    <w:next w:val="Normal"/>
    <w:autoRedefine/>
    <w:semiHidden/>
    <w:rsid w:val="00092124"/>
    <w:pPr>
      <w:ind w:left="800"/>
    </w:pPr>
  </w:style>
  <w:style w:type="paragraph" w:styleId="TOC6">
    <w:name w:val="toc 6"/>
    <w:basedOn w:val="Normal"/>
    <w:next w:val="Normal"/>
    <w:autoRedefine/>
    <w:semiHidden/>
    <w:rsid w:val="00092124"/>
    <w:pPr>
      <w:ind w:left="1000"/>
    </w:pPr>
  </w:style>
  <w:style w:type="paragraph" w:styleId="TOC7">
    <w:name w:val="toc 7"/>
    <w:basedOn w:val="Normal"/>
    <w:next w:val="Normal"/>
    <w:autoRedefine/>
    <w:semiHidden/>
    <w:rsid w:val="00092124"/>
    <w:pPr>
      <w:ind w:left="1200"/>
    </w:pPr>
  </w:style>
  <w:style w:type="paragraph" w:styleId="TOC8">
    <w:name w:val="toc 8"/>
    <w:basedOn w:val="Normal"/>
    <w:next w:val="Normal"/>
    <w:autoRedefine/>
    <w:semiHidden/>
    <w:rsid w:val="00092124"/>
    <w:pPr>
      <w:ind w:left="1400"/>
    </w:pPr>
  </w:style>
  <w:style w:type="paragraph" w:styleId="TOC9">
    <w:name w:val="toc 9"/>
    <w:basedOn w:val="Normal"/>
    <w:next w:val="Normal"/>
    <w:autoRedefine/>
    <w:semiHidden/>
    <w:rsid w:val="00092124"/>
    <w:pPr>
      <w:ind w:left="1600"/>
    </w:pPr>
  </w:style>
  <w:style w:type="paragraph" w:styleId="DocumentMap">
    <w:name w:val="Document Map"/>
    <w:basedOn w:val="Normal"/>
    <w:semiHidden/>
    <w:rsid w:val="00092124"/>
    <w:pPr>
      <w:shd w:val="clear" w:color="auto" w:fill="000080"/>
    </w:pPr>
    <w:rPr>
      <w:rFonts w:ascii="Tahoma" w:hAnsi="Tahoma" w:cs="Tahoma"/>
    </w:rPr>
  </w:style>
  <w:style w:type="paragraph" w:customStyle="1" w:styleId="Reportsynopsis">
    <w:name w:val="Report synopsis"/>
    <w:basedOn w:val="Normal"/>
    <w:next w:val="Normal"/>
    <w:rsid w:val="00092124"/>
    <w:pPr>
      <w:spacing w:before="360" w:after="240"/>
    </w:pPr>
    <w:rPr>
      <w:sz w:val="36"/>
    </w:rPr>
  </w:style>
  <w:style w:type="paragraph" w:customStyle="1" w:styleId="ReportTOC">
    <w:name w:val="Report TOC"/>
    <w:basedOn w:val="Normal"/>
    <w:next w:val="Normal"/>
    <w:rsid w:val="00092124"/>
    <w:pPr>
      <w:spacing w:before="360" w:after="240"/>
    </w:pPr>
    <w:rPr>
      <w:sz w:val="36"/>
    </w:rPr>
  </w:style>
  <w:style w:type="paragraph" w:styleId="NormalWeb">
    <w:name w:val="Normal (Web)"/>
    <w:basedOn w:val="Normal"/>
    <w:rsid w:val="00092124"/>
    <w:pPr>
      <w:spacing w:before="100" w:beforeAutospacing="1" w:after="100" w:afterAutospacing="1"/>
    </w:pPr>
    <w:rPr>
      <w:rFonts w:ascii="Times New Roman" w:hAnsi="Times New Roman"/>
      <w:sz w:val="24"/>
      <w:lang w:val="en-GB"/>
    </w:rPr>
  </w:style>
  <w:style w:type="paragraph" w:customStyle="1" w:styleId="Normaltable">
    <w:name w:val="Normal_table"/>
    <w:basedOn w:val="Normal"/>
    <w:rsid w:val="00092124"/>
    <w:rPr>
      <w:rFonts w:ascii="Palatino Linotype" w:hAnsi="Palatino Linotype" w:cs="Arial"/>
      <w:sz w:val="22"/>
      <w:szCs w:val="11"/>
    </w:rPr>
  </w:style>
  <w:style w:type="paragraph" w:customStyle="1" w:styleId="Sourcecode">
    <w:name w:val="Source code"/>
    <w:basedOn w:val="Normalindented"/>
    <w:rsid w:val="00092124"/>
    <w:pPr>
      <w:spacing w:line="240" w:lineRule="auto"/>
    </w:pPr>
    <w:rPr>
      <w:rFonts w:ascii="Courier New" w:hAnsi="Courier New" w:cs="Courier New"/>
      <w:color w:val="800000"/>
      <w:sz w:val="20"/>
      <w:lang w:val="en-US"/>
    </w:rPr>
  </w:style>
  <w:style w:type="paragraph" w:styleId="BalloonText">
    <w:name w:val="Balloon Text"/>
    <w:basedOn w:val="Normal"/>
    <w:semiHidden/>
    <w:rsid w:val="00653CC4"/>
    <w:rPr>
      <w:rFonts w:ascii="Tahoma" w:hAnsi="Tahoma" w:cs="Tahoma"/>
      <w:sz w:val="16"/>
      <w:szCs w:val="16"/>
    </w:rPr>
  </w:style>
  <w:style w:type="paragraph" w:styleId="CommentSubject">
    <w:name w:val="annotation subject"/>
    <w:basedOn w:val="CommentText"/>
    <w:next w:val="CommentText"/>
    <w:semiHidden/>
    <w:rsid w:val="00762C30"/>
    <w:rPr>
      <w:b/>
      <w:bCs/>
      <w:sz w:val="20"/>
    </w:rPr>
  </w:style>
  <w:style w:type="paragraph" w:customStyle="1" w:styleId="Reportsourcecode">
    <w:name w:val="Report source code"/>
    <w:basedOn w:val="Normal"/>
    <w:rsid w:val="003E7DCA"/>
    <w:pPr>
      <w:spacing w:line="312" w:lineRule="auto"/>
    </w:pPr>
    <w:rPr>
      <w:rFonts w:ascii="Courier New" w:hAnsi="Courier New"/>
    </w:rPr>
  </w:style>
  <w:style w:type="paragraph" w:styleId="Caption">
    <w:name w:val="caption"/>
    <w:basedOn w:val="Normal"/>
    <w:next w:val="Normal"/>
    <w:uiPriority w:val="35"/>
    <w:unhideWhenUsed/>
    <w:qFormat/>
    <w:rsid w:val="00FF075E"/>
    <w:pPr>
      <w:spacing w:after="200"/>
    </w:pPr>
    <w:rPr>
      <w:b/>
      <w:bCs/>
      <w:color w:val="4F81BD" w:themeColor="accent1"/>
      <w:sz w:val="18"/>
      <w:szCs w:val="18"/>
    </w:rPr>
  </w:style>
  <w:style w:type="character" w:customStyle="1" w:styleId="BodyTextChar">
    <w:name w:val="Body Text Char"/>
    <w:basedOn w:val="DefaultParagraphFont"/>
    <w:link w:val="BodyText"/>
    <w:rsid w:val="005C5078"/>
    <w:rPr>
      <w:rFonts w:ascii="Verdana" w:hAnsi="Verdana"/>
      <w:szCs w:val="24"/>
      <w:lang w:eastAsia="en-US"/>
    </w:rPr>
  </w:style>
  <w:style w:type="character" w:styleId="PlaceholderText">
    <w:name w:val="Placeholder Text"/>
    <w:basedOn w:val="DefaultParagraphFont"/>
    <w:uiPriority w:val="99"/>
    <w:semiHidden/>
    <w:rsid w:val="006B40DF"/>
    <w:rPr>
      <w:color w:val="808080"/>
    </w:rPr>
  </w:style>
  <w:style w:type="table" w:styleId="TableGrid">
    <w:name w:val="Table Grid"/>
    <w:basedOn w:val="TableNormal"/>
    <w:uiPriority w:val="59"/>
    <w:rsid w:val="001F30C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mmentTextChar">
    <w:name w:val="Comment Text Char"/>
    <w:basedOn w:val="DefaultParagraphFont"/>
    <w:link w:val="CommentText"/>
    <w:uiPriority w:val="99"/>
    <w:semiHidden/>
    <w:rsid w:val="00534867"/>
    <w:rPr>
      <w:rFonts w:ascii="Verdana" w:hAnsi="Verdana"/>
      <w:sz w:val="16"/>
      <w:lang w:eastAsia="en-US"/>
    </w:rPr>
  </w:style>
  <w:style w:type="paragraph" w:styleId="NormalIndent">
    <w:name w:val="Normal Indent"/>
    <w:basedOn w:val="Normal"/>
    <w:uiPriority w:val="99"/>
    <w:unhideWhenUsed/>
    <w:rsid w:val="00534867"/>
    <w:pPr>
      <w:ind w:left="1304"/>
    </w:pPr>
  </w:style>
  <w:style w:type="paragraph" w:styleId="Revision">
    <w:name w:val="Revision"/>
    <w:hidden/>
    <w:uiPriority w:val="99"/>
    <w:semiHidden/>
    <w:rsid w:val="0093618E"/>
    <w:rPr>
      <w:rFonts w:ascii="Verdana" w:hAnsi="Verdana"/>
      <w:szCs w:val="24"/>
      <w:lang w:eastAsia="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Colors" Target="diagrams/colors4.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4.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4.xml"/><Relationship Id="rId28" Type="http://schemas.openxmlformats.org/officeDocument/2006/relationships/header" Target="header2.xml"/><Relationship Id="rId10" Type="http://schemas.openxmlformats.org/officeDocument/2006/relationships/diagramData" Target="diagrams/data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diagramData" Target="diagrams/data2.xml"/><Relationship Id="rId22" Type="http://schemas.openxmlformats.org/officeDocument/2006/relationships/diagramData" Target="diagrams/data4.xm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www.ihk.dk/" TargetMode="External"/><Relationship Id="rId1" Type="http://schemas.openxmlformats.org/officeDocument/2006/relationships/hyperlink" Target="http://www.eit.ihk.d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Lau%20Maack-Krommes\Application%20Data\Microsoft\Templates\Rappor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 </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3"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3">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3"/>
      <dgm:spPr/>
      <dgm:t>
        <a:bodyPr/>
        <a:lstStyle/>
        <a:p>
          <a:endParaRPr lang="da-DK"/>
        </a:p>
      </dgm:t>
    </dgm:pt>
    <dgm:pt modelId="{24406991-1438-4CEF-AE54-48D6F17D8313}" type="pres">
      <dgm:prSet presAssocID="{43E448A5-E78C-4844-AABC-9007FBD72CD3}" presName="bgRectTx" presStyleLbl="bgShp" presStyleIdx="1" presStyleCnt="3">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3"/>
      <dgm:spPr/>
      <dgm:t>
        <a:bodyPr/>
        <a:lstStyle/>
        <a:p>
          <a:endParaRPr lang="da-DK"/>
        </a:p>
      </dgm:t>
    </dgm:pt>
    <dgm:pt modelId="{80D66285-9665-4FF2-A346-E741331A94C3}" type="pres">
      <dgm:prSet presAssocID="{235FC0A0-7B07-4B55-A845-454B499E58D5}" presName="bgRectTx" presStyleLbl="bgShp" presStyleIdx="2" presStyleCnt="3">
        <dgm:presLayoutVars>
          <dgm:bulletEnabled val="1"/>
        </dgm:presLayoutVars>
      </dgm:prSet>
      <dgm:spPr/>
      <dgm:t>
        <a:bodyPr/>
        <a:lstStyle/>
        <a:p>
          <a:endParaRPr lang="da-DK"/>
        </a:p>
      </dgm:t>
    </dgm:pt>
  </dgm:ptLst>
  <dgm:cxnLst>
    <dgm:cxn modelId="{FDE9E9A9-F32B-42A5-ABB0-7D8CAD80D9CB}" type="presOf" srcId="{55800AE9-3E53-43F7-8CEC-7CA003DF1C37}" destId="{7CF41E0C-DDDE-4DD8-9A04-60D295D1A38E}" srcOrd="0" destOrd="0" presId="urn:microsoft.com/office/officeart/2005/8/layout/hierarchy6"/>
    <dgm:cxn modelId="{B1210CD9-616F-4402-9D57-B5D3AC5DCE3B}" type="presOf" srcId="{43E448A5-E78C-4844-AABC-9007FBD72CD3}" destId="{C754F50C-E791-4B3A-B236-39EF8A750195}"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DAAD8AA5-237D-4D3C-83D5-962ADFAD613B}" type="presOf" srcId="{B94C8987-6A86-4665-971B-82FBB9E5C051}" destId="{8D8300E2-EBC6-4649-A727-6A3DD8794009}" srcOrd="1" destOrd="0" presId="urn:microsoft.com/office/officeart/2005/8/layout/hierarchy6"/>
    <dgm:cxn modelId="{85BC6AFC-D3CE-4027-9D4D-523F4269923E}" type="presOf" srcId="{2B265004-A05A-4501-AC12-3BA9F7A19D26}" destId="{D65CC2E7-62EC-456B-83FE-A408A35932F5}" srcOrd="0" destOrd="0" presId="urn:microsoft.com/office/officeart/2005/8/layout/hierarchy6"/>
    <dgm:cxn modelId="{013F673B-9B57-466D-9C2E-3E905663850A}" srcId="{BAF2E9FB-B421-4D36-BFB8-7E5D9C83A130}" destId="{D6C86AC5-F2BD-4F40-99C0-E54868DBA853}" srcOrd="1" destOrd="0" parTransId="{061F34B4-EBA0-462F-BFEE-54A34B5FA01B}" sibTransId="{D8B90150-CF13-462A-AC95-1BD80930954F}"/>
    <dgm:cxn modelId="{CB9C6A43-6EEB-4F73-88A7-17FC1F10DDD1}" srcId="{BE1576F6-0DE9-4E58-AC9B-EC5CE2A9F4C2}" destId="{BAF2E9FB-B421-4D36-BFB8-7E5D9C83A130}" srcOrd="1" destOrd="0" parTransId="{05FC00B3-A8D5-4499-90AC-BAA409E98C9D}" sibTransId="{83FA2507-2EAF-4E44-BCDA-ABC218D31E74}"/>
    <dgm:cxn modelId="{DA6F7FF4-1E88-409F-8158-BAB9B7518341}" type="presOf" srcId="{23C15B70-8747-493B-9F39-DBCED847EF91}" destId="{A14AC472-AA8E-4723-AAFC-CD8AAA80A684}" srcOrd="0" destOrd="0" presId="urn:microsoft.com/office/officeart/2005/8/layout/hierarchy6"/>
    <dgm:cxn modelId="{BAE6FCCC-90F0-4CAD-98CF-64889149492F}" type="presOf" srcId="{7BFFE11E-400B-4D6A-8110-2DD12A70C6A3}" destId="{695640E3-DEE3-46E6-AB4D-0E03C7B7C2CC}" srcOrd="0" destOrd="0" presId="urn:microsoft.com/office/officeart/2005/8/layout/hierarchy6"/>
    <dgm:cxn modelId="{6F086DAB-CE09-44D9-B450-0A66362C2CA5}" type="presOf" srcId="{7A42D39F-9C30-45AC-94FB-0FBF27C47801}" destId="{9EB58A4E-4FA9-479F-99F9-70215C97D864}"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8D26A9ED-6D78-46AF-BE95-7DEE725A2306}" type="presOf" srcId="{235FC0A0-7B07-4B55-A845-454B499E58D5}" destId="{80D66285-9665-4FF2-A346-E741331A94C3}" srcOrd="1" destOrd="0" presId="urn:microsoft.com/office/officeart/2005/8/layout/hierarchy6"/>
    <dgm:cxn modelId="{3FF80011-22E7-47D9-8796-6F3D905E3DDD}" type="presOf" srcId="{05FC00B3-A8D5-4499-90AC-BAA409E98C9D}" destId="{7F4E2739-D661-4416-A407-D58A69304BF7}" srcOrd="0" destOrd="0" presId="urn:microsoft.com/office/officeart/2005/8/layout/hierarchy6"/>
    <dgm:cxn modelId="{CA6E8B09-089B-444D-89AF-26F149DC1073}" type="presOf" srcId="{D6C86AC5-F2BD-4F40-99C0-E54868DBA853}" destId="{86273A26-24CD-4D92-B482-37B93B4C3C95}"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A105D4FA-6945-491F-89B2-C79D53253C5D}" srcId="{AE24CC57-BF85-4F09-9B10-9F05EF7326D6}" destId="{43E448A5-E78C-4844-AABC-9007FBD72CD3}" srcOrd="2" destOrd="0" parTransId="{4269B1F5-6BF9-4B76-9818-91BEF92D2BC0}" sibTransId="{CB568F88-5C8F-484E-B18C-04C02ACCCC6B}"/>
    <dgm:cxn modelId="{26B3E1FA-645C-4210-BE6F-CDA3DD8BCC2B}" type="presOf" srcId="{9FB3A607-3E66-433F-A378-FA82B414FF18}" destId="{7E19AD08-7F43-41A9-A808-83B1F927149B}" srcOrd="0" destOrd="0" presId="urn:microsoft.com/office/officeart/2005/8/layout/hierarchy6"/>
    <dgm:cxn modelId="{C20F64B6-DDDE-4214-9456-6577394252C8}" type="presOf" srcId="{235FC0A0-7B07-4B55-A845-454B499E58D5}" destId="{410004A3-0E80-4346-9ED7-A8565C48FED6}" srcOrd="0" destOrd="0" presId="urn:microsoft.com/office/officeart/2005/8/layout/hierarchy6"/>
    <dgm:cxn modelId="{41959E67-70D9-481C-AEF2-928A545A0FC8}" type="presOf" srcId="{43E448A5-E78C-4844-AABC-9007FBD72CD3}" destId="{24406991-1438-4CEF-AE54-48D6F17D8313}" srcOrd="1" destOrd="0" presId="urn:microsoft.com/office/officeart/2005/8/layout/hierarchy6"/>
    <dgm:cxn modelId="{764C251F-854C-46CB-8651-403B643AF5C8}" srcId="{BE1576F6-0DE9-4E58-AC9B-EC5CE2A9F4C2}" destId="{7BFFE11E-400B-4D6A-8110-2DD12A70C6A3}" srcOrd="0" destOrd="0" parTransId="{23C15B70-8747-493B-9F39-DBCED847EF91}" sibTransId="{A5AB9A26-59FA-4DE6-B0C2-98FDFF1E83C0}"/>
    <dgm:cxn modelId="{A952FC68-9B5D-476E-8862-01654B008A4C}" type="presOf" srcId="{061F34B4-EBA0-462F-BFEE-54A34B5FA01B}" destId="{373FFE6A-D1ED-41FD-852D-1B96C96B6024}" srcOrd="0" destOrd="0" presId="urn:microsoft.com/office/officeart/2005/8/layout/hierarchy6"/>
    <dgm:cxn modelId="{2AAEEE3F-CA78-4852-8E03-50FF0728A8F1}" type="presOf" srcId="{BAF2E9FB-B421-4D36-BFB8-7E5D9C83A130}" destId="{63369185-237F-4072-A7A9-46B3062F5016}" srcOrd="0" destOrd="0" presId="urn:microsoft.com/office/officeart/2005/8/layout/hierarchy6"/>
    <dgm:cxn modelId="{DFB6362E-6190-44CD-842F-60DF8C619512}" type="presOf" srcId="{AE24CC57-BF85-4F09-9B10-9F05EF7326D6}" destId="{F8FB7507-2518-443B-9170-6A60B46F82DE}"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0C00B571-B516-4042-B57B-ABDD873FD21F}" srcId="{BAF2E9FB-B421-4D36-BFB8-7E5D9C83A130}" destId="{7A42D39F-9C30-45AC-94FB-0FBF27C47801}" srcOrd="0" destOrd="0" parTransId="{2B265004-A05A-4501-AC12-3BA9F7A19D26}" sibTransId="{67421852-B367-458B-9382-C71824ED53A5}"/>
    <dgm:cxn modelId="{6B6D3061-B26D-4B3A-83EB-F1D5571D7C2B}" type="presOf" srcId="{AE538861-5FC3-4472-977C-7A30B35DC8CA}" destId="{82375BBD-A056-4319-9741-EE55A5F846CD}"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4529697C-AE66-4218-9475-F6E7FA12D03C}" type="presOf" srcId="{B94C8987-6A86-4665-971B-82FBB9E5C051}" destId="{F03AC43F-3DE4-454A-8485-E959BA098226}" srcOrd="0" destOrd="0" presId="urn:microsoft.com/office/officeart/2005/8/layout/hierarchy6"/>
    <dgm:cxn modelId="{EE8A1BEF-A9BE-409B-BAF6-617DE7D7CDC9}" type="presOf" srcId="{BE1576F6-0DE9-4E58-AC9B-EC5CE2A9F4C2}" destId="{2363E3E7-7EA3-47F9-A0B0-5326C281D1AC}" srcOrd="0" destOrd="0" presId="urn:microsoft.com/office/officeart/2005/8/layout/hierarchy6"/>
    <dgm:cxn modelId="{95A04494-5F92-4FE8-A183-7B07D2534857}" type="presOf" srcId="{07D243E8-C2F3-41E2-BD68-3B5D608898BE}" destId="{997FADDA-67F7-4BBA-9183-4B86B6B69D47}" srcOrd="0" destOrd="0" presId="urn:microsoft.com/office/officeart/2005/8/layout/hierarchy6"/>
    <dgm:cxn modelId="{0C50E9B2-B103-4FC6-AE73-8DBDE690FCDF}" type="presParOf" srcId="{F8FB7507-2518-443B-9170-6A60B46F82DE}" destId="{DE5E76C5-BD8B-42AC-9929-11EDF4077ED8}" srcOrd="0" destOrd="0" presId="urn:microsoft.com/office/officeart/2005/8/layout/hierarchy6"/>
    <dgm:cxn modelId="{D235248F-416B-47BD-BFFD-EEA21AD47532}" type="presParOf" srcId="{DE5E76C5-BD8B-42AC-9929-11EDF4077ED8}" destId="{EE3B5412-0F24-4A8F-BCEC-1F44BD863CA3}" srcOrd="0" destOrd="0" presId="urn:microsoft.com/office/officeart/2005/8/layout/hierarchy6"/>
    <dgm:cxn modelId="{400F1940-914E-4E7B-9380-2A40F0C56A63}" type="presParOf" srcId="{DE5E76C5-BD8B-42AC-9929-11EDF4077ED8}" destId="{37273D51-2848-4099-8D47-FE11B7BF90D2}" srcOrd="1" destOrd="0" presId="urn:microsoft.com/office/officeart/2005/8/layout/hierarchy6"/>
    <dgm:cxn modelId="{906108A0-8AC0-45EF-BB85-F00D58CFE431}" type="presParOf" srcId="{37273D51-2848-4099-8D47-FE11B7BF90D2}" destId="{D66619ED-26D5-443E-B786-3EB42F7866D8}" srcOrd="0" destOrd="0" presId="urn:microsoft.com/office/officeart/2005/8/layout/hierarchy6"/>
    <dgm:cxn modelId="{5BE25265-01CB-4E8D-97A2-24ECB165CD89}" type="presParOf" srcId="{D66619ED-26D5-443E-B786-3EB42F7866D8}" destId="{2363E3E7-7EA3-47F9-A0B0-5326C281D1AC}" srcOrd="0" destOrd="0" presId="urn:microsoft.com/office/officeart/2005/8/layout/hierarchy6"/>
    <dgm:cxn modelId="{37ED4B3A-1B7F-47C6-9CAD-833B92B0CD31}" type="presParOf" srcId="{D66619ED-26D5-443E-B786-3EB42F7866D8}" destId="{0B6407A3-0ED9-40B0-9635-DA52368D3B08}" srcOrd="1" destOrd="0" presId="urn:microsoft.com/office/officeart/2005/8/layout/hierarchy6"/>
    <dgm:cxn modelId="{0C15DC6C-E0FA-4963-A3D4-257E4CDFD386}" type="presParOf" srcId="{0B6407A3-0ED9-40B0-9635-DA52368D3B08}" destId="{A14AC472-AA8E-4723-AAFC-CD8AAA80A684}" srcOrd="0" destOrd="0" presId="urn:microsoft.com/office/officeart/2005/8/layout/hierarchy6"/>
    <dgm:cxn modelId="{98519139-3538-407A-A2D4-C0542399B52D}" type="presParOf" srcId="{0B6407A3-0ED9-40B0-9635-DA52368D3B08}" destId="{EF1DBA95-7F44-4639-B6E9-C8516EB2B1C3}" srcOrd="1" destOrd="0" presId="urn:microsoft.com/office/officeart/2005/8/layout/hierarchy6"/>
    <dgm:cxn modelId="{408302D8-299B-424B-9EF9-0672A8FA36FA}" type="presParOf" srcId="{EF1DBA95-7F44-4639-B6E9-C8516EB2B1C3}" destId="{695640E3-DEE3-46E6-AB4D-0E03C7B7C2CC}" srcOrd="0" destOrd="0" presId="urn:microsoft.com/office/officeart/2005/8/layout/hierarchy6"/>
    <dgm:cxn modelId="{0DF05D09-6DFC-4BAB-A23E-5498D429CF81}" type="presParOf" srcId="{EF1DBA95-7F44-4639-B6E9-C8516EB2B1C3}" destId="{8EC891B3-8552-4781-BD63-74EB21690EC7}" srcOrd="1" destOrd="0" presId="urn:microsoft.com/office/officeart/2005/8/layout/hierarchy6"/>
    <dgm:cxn modelId="{B1B1A933-044B-4B7D-A013-9F96AD3E61DE}" type="presParOf" srcId="{8EC891B3-8552-4781-BD63-74EB21690EC7}" destId="{7E19AD08-7F43-41A9-A808-83B1F927149B}" srcOrd="0" destOrd="0" presId="urn:microsoft.com/office/officeart/2005/8/layout/hierarchy6"/>
    <dgm:cxn modelId="{513D6D40-9C70-46C2-9E47-EF3AF5B72D18}" type="presParOf" srcId="{8EC891B3-8552-4781-BD63-74EB21690EC7}" destId="{8ABDA3A6-85D2-4AC5-BC4B-6703FE11EAFE}" srcOrd="1" destOrd="0" presId="urn:microsoft.com/office/officeart/2005/8/layout/hierarchy6"/>
    <dgm:cxn modelId="{41648763-278E-4C59-AA9C-4F374AA66634}" type="presParOf" srcId="{8ABDA3A6-85D2-4AC5-BC4B-6703FE11EAFE}" destId="{7CF41E0C-DDDE-4DD8-9A04-60D295D1A38E}" srcOrd="0" destOrd="0" presId="urn:microsoft.com/office/officeart/2005/8/layout/hierarchy6"/>
    <dgm:cxn modelId="{8958169F-6466-437A-8757-62516899973A}" type="presParOf" srcId="{8ABDA3A6-85D2-4AC5-BC4B-6703FE11EAFE}" destId="{85E34C33-84EF-412B-B9A3-C3E8D98FB0A8}" srcOrd="1" destOrd="0" presId="urn:microsoft.com/office/officeart/2005/8/layout/hierarchy6"/>
    <dgm:cxn modelId="{E5EC01A9-A8C4-4F15-A279-62187F1A1D6E}" type="presParOf" srcId="{8EC891B3-8552-4781-BD63-74EB21690EC7}" destId="{997FADDA-67F7-4BBA-9183-4B86B6B69D47}" srcOrd="2" destOrd="0" presId="urn:microsoft.com/office/officeart/2005/8/layout/hierarchy6"/>
    <dgm:cxn modelId="{31DD9B34-643D-4030-BDFE-69597E4A6024}" type="presParOf" srcId="{8EC891B3-8552-4781-BD63-74EB21690EC7}" destId="{F6EF4506-244A-4FA8-9838-A528113FB136}" srcOrd="3" destOrd="0" presId="urn:microsoft.com/office/officeart/2005/8/layout/hierarchy6"/>
    <dgm:cxn modelId="{4E03A94C-29D9-428B-9072-8AECDF639156}" type="presParOf" srcId="{F6EF4506-244A-4FA8-9838-A528113FB136}" destId="{82375BBD-A056-4319-9741-EE55A5F846CD}" srcOrd="0" destOrd="0" presId="urn:microsoft.com/office/officeart/2005/8/layout/hierarchy6"/>
    <dgm:cxn modelId="{1CEA85E2-6176-4A87-8599-DC19A29BE670}" type="presParOf" srcId="{F6EF4506-244A-4FA8-9838-A528113FB136}" destId="{69F98DEA-0511-49B5-BEE4-90B6B5A1999E}" srcOrd="1" destOrd="0" presId="urn:microsoft.com/office/officeart/2005/8/layout/hierarchy6"/>
    <dgm:cxn modelId="{10AD7689-B065-464E-A58D-B5369AB2EF13}" type="presParOf" srcId="{0B6407A3-0ED9-40B0-9635-DA52368D3B08}" destId="{7F4E2739-D661-4416-A407-D58A69304BF7}" srcOrd="2" destOrd="0" presId="urn:microsoft.com/office/officeart/2005/8/layout/hierarchy6"/>
    <dgm:cxn modelId="{F2D28E7B-AFEA-4D0D-85FE-B78A7E95ABAA}" type="presParOf" srcId="{0B6407A3-0ED9-40B0-9635-DA52368D3B08}" destId="{4D5E6363-FF52-4DCC-B91D-5997E1F464A2}" srcOrd="3" destOrd="0" presId="urn:microsoft.com/office/officeart/2005/8/layout/hierarchy6"/>
    <dgm:cxn modelId="{4CA9A8B5-4231-4EE8-B246-B374505A433C}" type="presParOf" srcId="{4D5E6363-FF52-4DCC-B91D-5997E1F464A2}" destId="{63369185-237F-4072-A7A9-46B3062F5016}" srcOrd="0" destOrd="0" presId="urn:microsoft.com/office/officeart/2005/8/layout/hierarchy6"/>
    <dgm:cxn modelId="{210E05D5-5B47-4FDB-9D4E-72F5FAEA33BD}" type="presParOf" srcId="{4D5E6363-FF52-4DCC-B91D-5997E1F464A2}" destId="{4E4E3FA7-9A1B-415E-A219-7369D72BFA8D}" srcOrd="1" destOrd="0" presId="urn:microsoft.com/office/officeart/2005/8/layout/hierarchy6"/>
    <dgm:cxn modelId="{EBFFA48A-6527-4F07-B1E1-71FE9BB95641}" type="presParOf" srcId="{4E4E3FA7-9A1B-415E-A219-7369D72BFA8D}" destId="{D65CC2E7-62EC-456B-83FE-A408A35932F5}" srcOrd="0" destOrd="0" presId="urn:microsoft.com/office/officeart/2005/8/layout/hierarchy6"/>
    <dgm:cxn modelId="{3147BBEF-1DB4-4C27-8FF8-489AA1A17D43}" type="presParOf" srcId="{4E4E3FA7-9A1B-415E-A219-7369D72BFA8D}" destId="{4A762BEF-6367-4DE5-8F8C-BBABF627FA97}" srcOrd="1" destOrd="0" presId="urn:microsoft.com/office/officeart/2005/8/layout/hierarchy6"/>
    <dgm:cxn modelId="{18DB1D5E-02D1-41B3-B551-1F0B715B7F3D}" type="presParOf" srcId="{4A762BEF-6367-4DE5-8F8C-BBABF627FA97}" destId="{9EB58A4E-4FA9-479F-99F9-70215C97D864}" srcOrd="0" destOrd="0" presId="urn:microsoft.com/office/officeart/2005/8/layout/hierarchy6"/>
    <dgm:cxn modelId="{34283AD5-DE38-425E-B2C3-DA41CB9B9B76}" type="presParOf" srcId="{4A762BEF-6367-4DE5-8F8C-BBABF627FA97}" destId="{4451DC6C-AC6C-4A6E-89DC-D4AB5BE88711}" srcOrd="1" destOrd="0" presId="urn:microsoft.com/office/officeart/2005/8/layout/hierarchy6"/>
    <dgm:cxn modelId="{1F31614F-7283-416A-9EAA-263C8210D9B6}" type="presParOf" srcId="{4E4E3FA7-9A1B-415E-A219-7369D72BFA8D}" destId="{373FFE6A-D1ED-41FD-852D-1B96C96B6024}" srcOrd="2" destOrd="0" presId="urn:microsoft.com/office/officeart/2005/8/layout/hierarchy6"/>
    <dgm:cxn modelId="{B1C7C349-B188-4F8B-9BDA-1E30CB3A6BA4}" type="presParOf" srcId="{4E4E3FA7-9A1B-415E-A219-7369D72BFA8D}" destId="{87B85974-6F72-4A29-97A3-CE76FF530D88}" srcOrd="3" destOrd="0" presId="urn:microsoft.com/office/officeart/2005/8/layout/hierarchy6"/>
    <dgm:cxn modelId="{00B23B59-72F9-495C-9506-3602511DDDA3}" type="presParOf" srcId="{87B85974-6F72-4A29-97A3-CE76FF530D88}" destId="{86273A26-24CD-4D92-B482-37B93B4C3C95}" srcOrd="0" destOrd="0" presId="urn:microsoft.com/office/officeart/2005/8/layout/hierarchy6"/>
    <dgm:cxn modelId="{27D8D6B7-9F9D-46BC-A578-CC561F15D7E4}" type="presParOf" srcId="{87B85974-6F72-4A29-97A3-CE76FF530D88}" destId="{0FE0D218-0E5E-4131-A36E-E022262AC270}" srcOrd="1" destOrd="0" presId="urn:microsoft.com/office/officeart/2005/8/layout/hierarchy6"/>
    <dgm:cxn modelId="{98BE2DF9-8931-47AE-82A6-9AF2C688DCBF}" type="presParOf" srcId="{F8FB7507-2518-443B-9170-6A60B46F82DE}" destId="{6F8C93D3-F5C4-4599-B3E1-F3E1DEB5CFF9}" srcOrd="1" destOrd="0" presId="urn:microsoft.com/office/officeart/2005/8/layout/hierarchy6"/>
    <dgm:cxn modelId="{DB7E248E-9002-43E2-A211-D991C1D62C05}" type="presParOf" srcId="{6F8C93D3-F5C4-4599-B3E1-F3E1DEB5CFF9}" destId="{1385CAC8-6DED-43A0-B38C-5804D22FCA9D}" srcOrd="0" destOrd="0" presId="urn:microsoft.com/office/officeart/2005/8/layout/hierarchy6"/>
    <dgm:cxn modelId="{3ED96E3A-78F6-40E4-AE07-E3F5FE55870F}" type="presParOf" srcId="{1385CAC8-6DED-43A0-B38C-5804D22FCA9D}" destId="{F03AC43F-3DE4-454A-8485-E959BA098226}" srcOrd="0" destOrd="0" presId="urn:microsoft.com/office/officeart/2005/8/layout/hierarchy6"/>
    <dgm:cxn modelId="{39A9C5CA-FE37-4CF2-97DC-5C28F67AEA51}" type="presParOf" srcId="{1385CAC8-6DED-43A0-B38C-5804D22FCA9D}" destId="{8D8300E2-EBC6-4649-A727-6A3DD8794009}" srcOrd="1" destOrd="0" presId="urn:microsoft.com/office/officeart/2005/8/layout/hierarchy6"/>
    <dgm:cxn modelId="{89548226-BEEE-4F5F-B628-0F9F5E42CEB6}" type="presParOf" srcId="{6F8C93D3-F5C4-4599-B3E1-F3E1DEB5CFF9}" destId="{BC3EC575-7675-499F-887C-8F37ED75DE92}" srcOrd="1" destOrd="0" presId="urn:microsoft.com/office/officeart/2005/8/layout/hierarchy6"/>
    <dgm:cxn modelId="{1679F12C-2A85-4DBB-8A85-A823B72CC00A}" type="presParOf" srcId="{BC3EC575-7675-499F-887C-8F37ED75DE92}" destId="{2981EC70-0ED7-4F11-9772-DE73AEF1BDD4}" srcOrd="0" destOrd="0" presId="urn:microsoft.com/office/officeart/2005/8/layout/hierarchy6"/>
    <dgm:cxn modelId="{C8E52AEB-F6CB-4834-AFCF-EC202A2CF8B6}" type="presParOf" srcId="{6F8C93D3-F5C4-4599-B3E1-F3E1DEB5CFF9}" destId="{7432DEFE-093C-4852-9F58-A30C100402BD}" srcOrd="2" destOrd="0" presId="urn:microsoft.com/office/officeart/2005/8/layout/hierarchy6"/>
    <dgm:cxn modelId="{52D6A34C-4E09-4C3E-9EE5-804AF0FC76EC}" type="presParOf" srcId="{7432DEFE-093C-4852-9F58-A30C100402BD}" destId="{C754F50C-E791-4B3A-B236-39EF8A750195}" srcOrd="0" destOrd="0" presId="urn:microsoft.com/office/officeart/2005/8/layout/hierarchy6"/>
    <dgm:cxn modelId="{53454403-C4FE-47C5-BF08-437A4962DF69}" type="presParOf" srcId="{7432DEFE-093C-4852-9F58-A30C100402BD}" destId="{24406991-1438-4CEF-AE54-48D6F17D8313}" srcOrd="1" destOrd="0" presId="urn:microsoft.com/office/officeart/2005/8/layout/hierarchy6"/>
    <dgm:cxn modelId="{865215C0-106B-495D-A558-7B92F6BD9CDC}" type="presParOf" srcId="{6F8C93D3-F5C4-4599-B3E1-F3E1DEB5CFF9}" destId="{448BA1D7-EDAE-45A4-96A8-94C34ECE4594}" srcOrd="3" destOrd="0" presId="urn:microsoft.com/office/officeart/2005/8/layout/hierarchy6"/>
    <dgm:cxn modelId="{2D4BE52E-D8FC-4DC4-A130-D62CAF61AFC1}" type="presParOf" srcId="{448BA1D7-EDAE-45A4-96A8-94C34ECE4594}" destId="{8DEB3136-BCF4-49DF-A90B-1A6B26163A44}" srcOrd="0" destOrd="0" presId="urn:microsoft.com/office/officeart/2005/8/layout/hierarchy6"/>
    <dgm:cxn modelId="{0CDD4833-EEB8-481A-8E4C-2D8F64301818}" type="presParOf" srcId="{6F8C93D3-F5C4-4599-B3E1-F3E1DEB5CFF9}" destId="{AC2DF48C-53AA-4B0F-A853-C2356B77FD6F}" srcOrd="4" destOrd="0" presId="urn:microsoft.com/office/officeart/2005/8/layout/hierarchy6"/>
    <dgm:cxn modelId="{486F6F35-1C76-4DC7-908E-66D59616C6DB}" type="presParOf" srcId="{AC2DF48C-53AA-4B0F-A853-C2356B77FD6F}" destId="{410004A3-0E80-4346-9ED7-A8565C48FED6}" srcOrd="0" destOrd="0" presId="urn:microsoft.com/office/officeart/2005/8/layout/hierarchy6"/>
    <dgm:cxn modelId="{4A8F8454-8D56-44DB-9505-55740C75AEC6}" type="presParOf" srcId="{AC2DF48C-53AA-4B0F-A853-C2356B77FD6F}" destId="{80D66285-9665-4FF2-A346-E741331A94C3}" srcOrd="1" destOrd="0" presId="urn:microsoft.com/office/officeart/2005/8/layout/hierarchy6"/>
  </dgm:cxnLst>
  <dgm:bg/>
  <dgm:whole/>
</dgm:dataModel>
</file>

<file path=word/diagrams/data2.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10</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dgm:t>
        <a:bodyPr/>
        <a:lstStyle/>
        <a:p>
          <a:r>
            <a:rPr lang="en-US"/>
            <a:t> 10</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a:solidFill>
          <a:schemeClr val="accent3"/>
        </a:solidFill>
      </dgm:spPr>
      <dgm:t>
        <a:bodyPr/>
        <a:lstStyle/>
        <a:p>
          <a:r>
            <a:rPr lang="en-US"/>
            <a:t>10</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12</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7</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7</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Max</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Min</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Max</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15</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5</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12</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a:solidFill>
          <a:schemeClr val="bg1">
            <a:lumMod val="50000"/>
          </a:schemeClr>
        </a:solidFill>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7</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2</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15</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2584688E-9913-448F-A1B1-7550B873317F}" type="presOf" srcId="{3F2AEFD2-D989-4EE6-B70F-50ECFF9CE991}" destId="{2AADCB6D-BADB-4589-86D1-1834E35CB08D}" srcOrd="0" destOrd="0" presId="urn:microsoft.com/office/officeart/2005/8/layout/hierarchy6"/>
    <dgm:cxn modelId="{D12ED519-C0FF-4D39-A738-C9605A0045E3}" type="presOf" srcId="{7A42D39F-9C30-45AC-94FB-0FBF27C47801}" destId="{9EB58A4E-4FA9-479F-99F9-70215C97D864}" srcOrd="0" destOrd="0" presId="urn:microsoft.com/office/officeart/2005/8/layout/hierarchy6"/>
    <dgm:cxn modelId="{560DE6B3-FE84-4823-B82C-1C7B7D2DCCB6}" type="presOf" srcId="{A602BE1C-0F4D-487B-BDA9-F1A290AF6B64}" destId="{1D1DE652-A53D-485D-9CF7-3FDDCA2FE8A2}" srcOrd="0" destOrd="0" presId="urn:microsoft.com/office/officeart/2005/8/layout/hierarchy6"/>
    <dgm:cxn modelId="{DDEB47B4-EA43-4D1E-826E-106925B0BCC7}" type="presOf" srcId="{55800AE9-3E53-43F7-8CEC-7CA003DF1C37}" destId="{7CF41E0C-DDDE-4DD8-9A04-60D295D1A38E}" srcOrd="0" destOrd="0" presId="urn:microsoft.com/office/officeart/2005/8/layout/hierarchy6"/>
    <dgm:cxn modelId="{885DAC1F-372E-4FDD-9E09-1D9F3162BDF8}" type="presOf" srcId="{577D82D1-9539-46F0-AA5B-233A67F91B34}" destId="{796DF40D-6F84-493D-BD7A-E995BDC21C00}"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CC3FF29E-64C0-44E0-8F91-94A9A87E8A3D}" type="presOf" srcId="{2E481F08-DD3D-4135-A082-B8CC0A22FCD4}" destId="{F8E66878-54AB-49E3-B625-D7922F4040CE}" srcOrd="0" destOrd="0" presId="urn:microsoft.com/office/officeart/2005/8/layout/hierarchy6"/>
    <dgm:cxn modelId="{4505DCBC-A81B-4356-8E6C-86B23A9956C7}" type="presOf" srcId="{07D243E8-C2F3-41E2-BD68-3B5D608898BE}" destId="{997FADDA-67F7-4BBA-9183-4B86B6B69D47}" srcOrd="0" destOrd="0" presId="urn:microsoft.com/office/officeart/2005/8/layout/hierarchy6"/>
    <dgm:cxn modelId="{D9FB213B-583F-43DD-8887-8CE9D3BBDCAB}" type="presOf" srcId="{0AE8C9B1-E152-4F58-88EB-5FCA802F8D96}" destId="{6E989266-6265-49EE-AEDE-786E1CB184E0}" srcOrd="0" destOrd="0" presId="urn:microsoft.com/office/officeart/2005/8/layout/hierarchy6"/>
    <dgm:cxn modelId="{8311048B-89FA-49B0-AFCD-38B31B701CAD}" type="presOf" srcId="{64ACD195-3EB6-4B48-A2DF-C15AF4301C7F}" destId="{86342B8D-A727-4FC0-9345-27CA96C06D12}" srcOrd="1" destOrd="0" presId="urn:microsoft.com/office/officeart/2005/8/layout/hierarchy6"/>
    <dgm:cxn modelId="{2C0AB1DD-993C-4B4A-8949-00B6310FE490}" type="presOf" srcId="{061F34B4-EBA0-462F-BFEE-54A34B5FA01B}" destId="{373FFE6A-D1ED-41FD-852D-1B96C96B6024}" srcOrd="0" destOrd="0" presId="urn:microsoft.com/office/officeart/2005/8/layout/hierarchy6"/>
    <dgm:cxn modelId="{79F52AB7-B2CD-4186-93BA-D7017DAA89AC}" type="presOf" srcId="{59ADC8D1-A7D8-402D-A014-9B4514B1A774}" destId="{599B8894-3112-4EDB-991F-17B1AF1BDE8D}" srcOrd="0" destOrd="0" presId="urn:microsoft.com/office/officeart/2005/8/layout/hierarchy6"/>
    <dgm:cxn modelId="{C4C937B0-EF37-49FA-99EC-636A0CD0D626}" srcId="{7A42D39F-9C30-45AC-94FB-0FBF27C47801}" destId="{A5852CD4-57D3-4C81-8485-0FB629757DFA}" srcOrd="1" destOrd="0" parTransId="{59ADC8D1-A7D8-402D-A014-9B4514B1A774}" sibTransId="{1BFED5AB-324D-4F90-A78D-6792ECBBE10B}"/>
    <dgm:cxn modelId="{CB9C6A43-6EEB-4F73-88A7-17FC1F10DDD1}" srcId="{BE1576F6-0DE9-4E58-AC9B-EC5CE2A9F4C2}" destId="{BAF2E9FB-B421-4D36-BFB8-7E5D9C83A130}" srcOrd="1" destOrd="0" parTransId="{05FC00B3-A8D5-4499-90AC-BAA409E98C9D}" sibTransId="{83FA2507-2EAF-4E44-BCDA-ABC218D31E74}"/>
    <dgm:cxn modelId="{764C251F-854C-46CB-8651-403B643AF5C8}" srcId="{BE1576F6-0DE9-4E58-AC9B-EC5CE2A9F4C2}" destId="{7BFFE11E-400B-4D6A-8110-2DD12A70C6A3}" srcOrd="0" destOrd="0" parTransId="{23C15B70-8747-493B-9F39-DBCED847EF91}" sibTransId="{A5AB9A26-59FA-4DE6-B0C2-98FDFF1E83C0}"/>
    <dgm:cxn modelId="{9C758610-C98E-4BCC-9388-74D35CEB8AF7}" type="presOf" srcId="{96725F5D-4733-4815-8D67-99C80E9024E9}" destId="{B80728CE-0F88-4122-A5F2-1B6F0E5EA67B}" srcOrd="0" destOrd="0" presId="urn:microsoft.com/office/officeart/2005/8/layout/hierarchy6"/>
    <dgm:cxn modelId="{233516B0-FD1C-43F0-9D5A-EB396145D476}" srcId="{D6C86AC5-F2BD-4F40-99C0-E54868DBA853}" destId="{AA61AC7B-1079-4462-80F7-A1FAB16E1238}" srcOrd="1" destOrd="0" parTransId="{DB64DD4E-2FC3-4B23-8188-C6C90B6A5186}" sibTransId="{584BE0EE-DB5D-41B0-9307-B40A50D0D4DD}"/>
    <dgm:cxn modelId="{7E588F2F-71C8-4BEF-B7C4-A27A9B96EF30}" srcId="{AE538861-5FC3-4472-977C-7A30B35DC8CA}" destId="{92231590-0FCE-4E00-B4CC-C85694859764}" srcOrd="0" destOrd="0" parTransId="{E9468837-4FD6-42AC-8E3A-67C50127C0A0}" sibTransId="{C12136E3-36A0-4526-8BBF-71C08A06CB7D}"/>
    <dgm:cxn modelId="{4DD29256-1960-49B4-BE76-D2A729FC48EA}" srcId="{AE24CC57-BF85-4F09-9B10-9F05EF7326D6}" destId="{BE1576F6-0DE9-4E58-AC9B-EC5CE2A9F4C2}" srcOrd="0" destOrd="0" parTransId="{7667FA88-8066-4422-B211-2C619572A237}" sibTransId="{36640CA5-40EC-431B-A7F5-B8418FBD2AC5}"/>
    <dgm:cxn modelId="{A105D4FA-6945-491F-89B2-C79D53253C5D}" srcId="{AE24CC57-BF85-4F09-9B10-9F05EF7326D6}" destId="{43E448A5-E78C-4844-AABC-9007FBD72CD3}" srcOrd="2" destOrd="0" parTransId="{4269B1F5-6BF9-4B76-9818-91BEF92D2BC0}" sibTransId="{CB568F88-5C8F-484E-B18C-04C02ACCCC6B}"/>
    <dgm:cxn modelId="{175C4804-F79E-4EB1-8AB8-A53F657FCB0A}" type="presOf" srcId="{AE24CC57-BF85-4F09-9B10-9F05EF7326D6}" destId="{F8FB7507-2518-443B-9170-6A60B46F82DE}" srcOrd="0" destOrd="0" presId="urn:microsoft.com/office/officeart/2005/8/layout/hierarchy6"/>
    <dgm:cxn modelId="{B4524A06-CB2A-4623-B8DB-7D362736B2F5}" type="presOf" srcId="{AE538861-5FC3-4472-977C-7A30B35DC8CA}" destId="{82375BBD-A056-4319-9741-EE55A5F846CD}" srcOrd="0" destOrd="0" presId="urn:microsoft.com/office/officeart/2005/8/layout/hierarchy6"/>
    <dgm:cxn modelId="{0F02C2ED-C6FF-435B-9331-79B4721E9A91}" type="presOf" srcId="{2481567A-3505-478D-BB92-8741D1753199}" destId="{9116E507-EB18-439D-A4C8-594AA40AC281}" srcOrd="0"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013F673B-9B57-466D-9C2E-3E905663850A}" srcId="{BAF2E9FB-B421-4D36-BFB8-7E5D9C83A130}" destId="{D6C86AC5-F2BD-4F40-99C0-E54868DBA853}" srcOrd="1" destOrd="0" parTransId="{061F34B4-EBA0-462F-BFEE-54A34B5FA01B}" sibTransId="{D8B90150-CF13-462A-AC95-1BD80930954F}"/>
    <dgm:cxn modelId="{EE9192DC-D1FB-463D-A6F2-6B814C58C5EF}" type="presOf" srcId="{23C15B70-8747-493B-9F39-DBCED847EF91}" destId="{A14AC472-AA8E-4723-AAFC-CD8AAA80A684}" srcOrd="0" destOrd="0" presId="urn:microsoft.com/office/officeart/2005/8/layout/hierarchy6"/>
    <dgm:cxn modelId="{670CDD40-2999-4338-8410-C72783756238}" type="presOf" srcId="{64ACD195-3EB6-4B48-A2DF-C15AF4301C7F}" destId="{49E97B5D-4441-475B-A5E4-1DEBA25A677B}" srcOrd="0" destOrd="0" presId="urn:microsoft.com/office/officeart/2005/8/layout/hierarchy6"/>
    <dgm:cxn modelId="{910652BC-A176-4A6A-A052-DA1B22BB71B9}" type="presOf" srcId="{D6C86AC5-F2BD-4F40-99C0-E54868DBA853}" destId="{86273A26-24CD-4D92-B482-37B93B4C3C95}" srcOrd="0" destOrd="0" presId="urn:microsoft.com/office/officeart/2005/8/layout/hierarchy6"/>
    <dgm:cxn modelId="{15D01AB1-711C-4945-8D9B-813D09DF6A5B}" type="presOf" srcId="{92231590-0FCE-4E00-B4CC-C85694859764}" destId="{B4B19D65-47E3-498D-9725-0D26302E7C46}" srcOrd="0" destOrd="0" presId="urn:microsoft.com/office/officeart/2005/8/layout/hierarchy6"/>
    <dgm:cxn modelId="{F5255E5B-FDAE-4572-80FC-11E607227442}" type="presOf" srcId="{BE1576F6-0DE9-4E58-AC9B-EC5CE2A9F4C2}" destId="{2363E3E7-7EA3-47F9-A0B0-5326C281D1AC}"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06032412-3771-45B0-A297-956F59207761}" srcId="{7A42D39F-9C30-45AC-94FB-0FBF27C47801}" destId="{3F2AEFD2-D989-4EE6-B70F-50ECFF9CE991}" srcOrd="0" destOrd="0" parTransId="{898B6F6A-1BE0-4156-8EA8-3EAE02F3CF0C}" sibTransId="{6A17A5D3-723C-4722-ADE1-7B834C77D8A6}"/>
    <dgm:cxn modelId="{65FA8F64-E8C7-40E2-AC45-10BE1F32BAD6}" type="presOf" srcId="{61DAE959-669C-459B-B8DD-BBF15771A961}" destId="{668D0D2A-7F08-447F-8EE4-ED7A116BB7BB}"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9DBCEA88-E8BA-46CC-B557-D905F38BD128}" type="presOf" srcId="{43E448A5-E78C-4844-AABC-9007FBD72CD3}" destId="{24406991-1438-4CEF-AE54-48D6F17D8313}" srcOrd="1"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920F6495-48FB-46BF-875D-0D3E9F311010}" type="presOf" srcId="{235FC0A0-7B07-4B55-A845-454B499E58D5}" destId="{410004A3-0E80-4346-9ED7-A8565C48FED6}" srcOrd="0" destOrd="0" presId="urn:microsoft.com/office/officeart/2005/8/layout/hierarchy6"/>
    <dgm:cxn modelId="{AAD43869-9BE8-4F43-8F06-D5F927FFE308}" type="presOf" srcId="{70DF5138-5CBF-44FE-BCA8-2ED72D163D5E}" destId="{3D0EBF79-E467-4EFD-B88B-70BD5B6E1979}" srcOrd="0" destOrd="0" presId="urn:microsoft.com/office/officeart/2005/8/layout/hierarchy6"/>
    <dgm:cxn modelId="{30DD9E80-C847-47CF-8B12-FFDD4A689867}" type="presOf" srcId="{43E448A5-E78C-4844-AABC-9007FBD72CD3}" destId="{C754F50C-E791-4B3A-B236-39EF8A750195}" srcOrd="0" destOrd="0" presId="urn:microsoft.com/office/officeart/2005/8/layout/hierarchy6"/>
    <dgm:cxn modelId="{58E5667B-4B51-4D2B-871B-4D5924C0A44E}" type="presOf" srcId="{7BFFE11E-400B-4D6A-8110-2DD12A70C6A3}" destId="{695640E3-DEE3-46E6-AB4D-0E03C7B7C2CC}" srcOrd="0" destOrd="0" presId="urn:microsoft.com/office/officeart/2005/8/layout/hierarchy6"/>
    <dgm:cxn modelId="{0D34686D-8922-40F7-AC6A-46D7DD1DEA96}" type="presOf" srcId="{05FC00B3-A8D5-4499-90AC-BAA409E98C9D}" destId="{7F4E2739-D661-4416-A407-D58A69304BF7}" srcOrd="0" destOrd="0" presId="urn:microsoft.com/office/officeart/2005/8/layout/hierarchy6"/>
    <dgm:cxn modelId="{CA893E9B-FE0C-4BAA-A9DE-2A93AF58E384}" type="presOf" srcId="{2B265004-A05A-4501-AC12-3BA9F7A19D26}" destId="{D65CC2E7-62EC-456B-83FE-A408A35932F5}"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94802154-A2EE-47AC-AB80-EB80FCAB7441}" type="presOf" srcId="{BAF2E9FB-B421-4D36-BFB8-7E5D9C83A130}" destId="{63369185-237F-4072-A7A9-46B3062F5016}" srcOrd="0" destOrd="0" presId="urn:microsoft.com/office/officeart/2005/8/layout/hierarchy6"/>
    <dgm:cxn modelId="{CEEF5CF6-A497-419D-893E-03676311B8E4}" type="presOf" srcId="{B94C8987-6A86-4665-971B-82FBB9E5C051}" destId="{8D8300E2-EBC6-4649-A727-6A3DD8794009}" srcOrd="1" destOrd="0" presId="urn:microsoft.com/office/officeart/2005/8/layout/hierarchy6"/>
    <dgm:cxn modelId="{1B94C567-8887-4B14-9DB9-051EF7D5AD64}" type="presOf" srcId="{898B6F6A-1BE0-4156-8EA8-3EAE02F3CF0C}" destId="{69435BCB-0215-47B1-A2EC-1C0E4E420F85}" srcOrd="0" destOrd="0" presId="urn:microsoft.com/office/officeart/2005/8/layout/hierarchy6"/>
    <dgm:cxn modelId="{093628C4-2CE3-4C40-8AB5-3CD7DD1DDD25}" type="presOf" srcId="{235FC0A0-7B07-4B55-A845-454B499E58D5}" destId="{80D66285-9665-4FF2-A346-E741331A94C3}" srcOrd="1"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17C0749F-669D-4E54-BAE2-205ED5D7B928}" type="presOf" srcId="{AA61AC7B-1079-4462-80F7-A1FAB16E1238}" destId="{30645A14-B254-4C76-9566-A92C31A0C218}"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01052E45-9084-40D5-83AF-C427AC4DF5E8}" type="presOf" srcId="{A5852CD4-57D3-4C81-8485-0FB629757DFA}" destId="{8742D75E-991B-4116-ACD3-DAA893C10BCB}"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FAC7E8F1-0482-452B-AC45-4205C779629D}" type="presOf" srcId="{DB64DD4E-2FC3-4B23-8188-C6C90B6A5186}" destId="{CF8E13F3-700B-47C9-A3D4-B7C77AAA6A02}" srcOrd="0" destOrd="0" presId="urn:microsoft.com/office/officeart/2005/8/layout/hierarchy6"/>
    <dgm:cxn modelId="{BCBBA18B-465A-4B3A-963D-B68E65F356DF}" type="presOf" srcId="{B94C8987-6A86-4665-971B-82FBB9E5C051}" destId="{F03AC43F-3DE4-454A-8485-E959BA098226}" srcOrd="0" destOrd="0" presId="urn:microsoft.com/office/officeart/2005/8/layout/hierarchy6"/>
    <dgm:cxn modelId="{4DA65538-3BFC-414C-BE8B-22F087F369A7}" type="presOf" srcId="{9FB3A607-3E66-433F-A378-FA82B414FF18}" destId="{7E19AD08-7F43-41A9-A808-83B1F927149B}" srcOrd="0" destOrd="0" presId="urn:microsoft.com/office/officeart/2005/8/layout/hierarchy6"/>
    <dgm:cxn modelId="{3065B61B-0B69-4080-BBD9-40B5A6E3112E}" type="presOf" srcId="{E9468837-4FD6-42AC-8E3A-67C50127C0A0}" destId="{831313EC-9A83-49AB-892A-28E165AF56FC}"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4667D462-D6BC-40A8-A486-97C8628E08EE}" type="presParOf" srcId="{F8FB7507-2518-443B-9170-6A60B46F82DE}" destId="{DE5E76C5-BD8B-42AC-9929-11EDF4077ED8}" srcOrd="0" destOrd="0" presId="urn:microsoft.com/office/officeart/2005/8/layout/hierarchy6"/>
    <dgm:cxn modelId="{16791C5A-5B40-4310-A103-01F5ADBC86A5}" type="presParOf" srcId="{DE5E76C5-BD8B-42AC-9929-11EDF4077ED8}" destId="{EE3B5412-0F24-4A8F-BCEC-1F44BD863CA3}" srcOrd="0" destOrd="0" presId="urn:microsoft.com/office/officeart/2005/8/layout/hierarchy6"/>
    <dgm:cxn modelId="{208DAB8F-C9E2-4CBB-83ED-1038042CBE41}" type="presParOf" srcId="{DE5E76C5-BD8B-42AC-9929-11EDF4077ED8}" destId="{37273D51-2848-4099-8D47-FE11B7BF90D2}" srcOrd="1" destOrd="0" presId="urn:microsoft.com/office/officeart/2005/8/layout/hierarchy6"/>
    <dgm:cxn modelId="{9C8A496B-CBCB-4300-B20F-E03BFF056544}" type="presParOf" srcId="{37273D51-2848-4099-8D47-FE11B7BF90D2}" destId="{D66619ED-26D5-443E-B786-3EB42F7866D8}" srcOrd="0" destOrd="0" presId="urn:microsoft.com/office/officeart/2005/8/layout/hierarchy6"/>
    <dgm:cxn modelId="{307CB533-4954-4D40-A92E-7768D466463C}" type="presParOf" srcId="{D66619ED-26D5-443E-B786-3EB42F7866D8}" destId="{2363E3E7-7EA3-47F9-A0B0-5326C281D1AC}" srcOrd="0" destOrd="0" presId="urn:microsoft.com/office/officeart/2005/8/layout/hierarchy6"/>
    <dgm:cxn modelId="{6553A8CC-FB98-4634-8665-EF4C29D2A0ED}" type="presParOf" srcId="{D66619ED-26D5-443E-B786-3EB42F7866D8}" destId="{0B6407A3-0ED9-40B0-9635-DA52368D3B08}" srcOrd="1" destOrd="0" presId="urn:microsoft.com/office/officeart/2005/8/layout/hierarchy6"/>
    <dgm:cxn modelId="{24D33E01-5123-4A4F-BAF6-76C1389A3064}" type="presParOf" srcId="{0B6407A3-0ED9-40B0-9635-DA52368D3B08}" destId="{A14AC472-AA8E-4723-AAFC-CD8AAA80A684}" srcOrd="0" destOrd="0" presId="urn:microsoft.com/office/officeart/2005/8/layout/hierarchy6"/>
    <dgm:cxn modelId="{37C5ECDF-A148-4882-8D52-F5AA1157F85A}" type="presParOf" srcId="{0B6407A3-0ED9-40B0-9635-DA52368D3B08}" destId="{EF1DBA95-7F44-4639-B6E9-C8516EB2B1C3}" srcOrd="1" destOrd="0" presId="urn:microsoft.com/office/officeart/2005/8/layout/hierarchy6"/>
    <dgm:cxn modelId="{F0E5ACA5-1274-41AD-9B5E-3939A910D362}" type="presParOf" srcId="{EF1DBA95-7F44-4639-B6E9-C8516EB2B1C3}" destId="{695640E3-DEE3-46E6-AB4D-0E03C7B7C2CC}" srcOrd="0" destOrd="0" presId="urn:microsoft.com/office/officeart/2005/8/layout/hierarchy6"/>
    <dgm:cxn modelId="{FBA3C25A-974D-47CB-A76C-9403C5D82AA0}" type="presParOf" srcId="{EF1DBA95-7F44-4639-B6E9-C8516EB2B1C3}" destId="{8EC891B3-8552-4781-BD63-74EB21690EC7}" srcOrd="1" destOrd="0" presId="urn:microsoft.com/office/officeart/2005/8/layout/hierarchy6"/>
    <dgm:cxn modelId="{4E68B094-B7B5-4469-A0EB-8515A44C1F00}" type="presParOf" srcId="{8EC891B3-8552-4781-BD63-74EB21690EC7}" destId="{7E19AD08-7F43-41A9-A808-83B1F927149B}" srcOrd="0" destOrd="0" presId="urn:microsoft.com/office/officeart/2005/8/layout/hierarchy6"/>
    <dgm:cxn modelId="{3667E1A9-0A08-49B9-9B74-06D596847CAE}" type="presParOf" srcId="{8EC891B3-8552-4781-BD63-74EB21690EC7}" destId="{8ABDA3A6-85D2-4AC5-BC4B-6703FE11EAFE}" srcOrd="1" destOrd="0" presId="urn:microsoft.com/office/officeart/2005/8/layout/hierarchy6"/>
    <dgm:cxn modelId="{FE840A54-3A23-45FA-A0D2-BEE140968542}" type="presParOf" srcId="{8ABDA3A6-85D2-4AC5-BC4B-6703FE11EAFE}" destId="{7CF41E0C-DDDE-4DD8-9A04-60D295D1A38E}" srcOrd="0" destOrd="0" presId="urn:microsoft.com/office/officeart/2005/8/layout/hierarchy6"/>
    <dgm:cxn modelId="{94E6A82A-D79B-4556-A94C-E895BD47D1C7}" type="presParOf" srcId="{8ABDA3A6-85D2-4AC5-BC4B-6703FE11EAFE}" destId="{85E34C33-84EF-412B-B9A3-C3E8D98FB0A8}" srcOrd="1" destOrd="0" presId="urn:microsoft.com/office/officeart/2005/8/layout/hierarchy6"/>
    <dgm:cxn modelId="{0B78E248-582A-43ED-A5F7-A251B33D9167}" type="presParOf" srcId="{85E34C33-84EF-412B-B9A3-C3E8D98FB0A8}" destId="{796DF40D-6F84-493D-BD7A-E995BDC21C00}" srcOrd="0" destOrd="0" presId="urn:microsoft.com/office/officeart/2005/8/layout/hierarchy6"/>
    <dgm:cxn modelId="{955701B5-D39A-4F3D-AB45-417264320911}" type="presParOf" srcId="{85E34C33-84EF-412B-B9A3-C3E8D98FB0A8}" destId="{AE3B1E39-2F4D-4027-9F18-28C96BCCE25F}" srcOrd="1" destOrd="0" presId="urn:microsoft.com/office/officeart/2005/8/layout/hierarchy6"/>
    <dgm:cxn modelId="{F4DE93DD-42FF-4A62-AFD0-B8EC30CB332D}" type="presParOf" srcId="{AE3B1E39-2F4D-4027-9F18-28C96BCCE25F}" destId="{6E989266-6265-49EE-AEDE-786E1CB184E0}" srcOrd="0" destOrd="0" presId="urn:microsoft.com/office/officeart/2005/8/layout/hierarchy6"/>
    <dgm:cxn modelId="{4C47DFD8-291E-4E45-B372-4BCCDF596D43}" type="presParOf" srcId="{AE3B1E39-2F4D-4027-9F18-28C96BCCE25F}" destId="{922CFF42-4422-441E-8C9D-24AE65454D57}" srcOrd="1" destOrd="0" presId="urn:microsoft.com/office/officeart/2005/8/layout/hierarchy6"/>
    <dgm:cxn modelId="{9DA0EB80-F724-4A76-A1CB-3CBB93B1A582}" type="presParOf" srcId="{85E34C33-84EF-412B-B9A3-C3E8D98FB0A8}" destId="{9116E507-EB18-439D-A4C8-594AA40AC281}" srcOrd="2" destOrd="0" presId="urn:microsoft.com/office/officeart/2005/8/layout/hierarchy6"/>
    <dgm:cxn modelId="{CF1E55C3-B1EC-4E5E-B483-B2828FCAB9D7}" type="presParOf" srcId="{85E34C33-84EF-412B-B9A3-C3E8D98FB0A8}" destId="{14227496-912F-4E94-A3F0-1BBC10DC03C0}" srcOrd="3" destOrd="0" presId="urn:microsoft.com/office/officeart/2005/8/layout/hierarchy6"/>
    <dgm:cxn modelId="{7941D982-B38E-4731-8186-A08179ABF58E}" type="presParOf" srcId="{14227496-912F-4E94-A3F0-1BBC10DC03C0}" destId="{B80728CE-0F88-4122-A5F2-1B6F0E5EA67B}" srcOrd="0" destOrd="0" presId="urn:microsoft.com/office/officeart/2005/8/layout/hierarchy6"/>
    <dgm:cxn modelId="{9AAF1C6A-A94A-4EFC-B361-88320F673B79}" type="presParOf" srcId="{14227496-912F-4E94-A3F0-1BBC10DC03C0}" destId="{1BF84BA6-A900-4468-A886-9F30A66029D3}" srcOrd="1" destOrd="0" presId="urn:microsoft.com/office/officeart/2005/8/layout/hierarchy6"/>
    <dgm:cxn modelId="{BB09C314-01E1-4209-9D0A-FE0EF7CE3348}" type="presParOf" srcId="{8EC891B3-8552-4781-BD63-74EB21690EC7}" destId="{997FADDA-67F7-4BBA-9183-4B86B6B69D47}" srcOrd="2" destOrd="0" presId="urn:microsoft.com/office/officeart/2005/8/layout/hierarchy6"/>
    <dgm:cxn modelId="{A37981BF-0FC6-41AD-A169-864B163DA254}" type="presParOf" srcId="{8EC891B3-8552-4781-BD63-74EB21690EC7}" destId="{F6EF4506-244A-4FA8-9838-A528113FB136}" srcOrd="3" destOrd="0" presId="urn:microsoft.com/office/officeart/2005/8/layout/hierarchy6"/>
    <dgm:cxn modelId="{14621C93-42DF-4A55-AB31-1BFD4AC3E710}" type="presParOf" srcId="{F6EF4506-244A-4FA8-9838-A528113FB136}" destId="{82375BBD-A056-4319-9741-EE55A5F846CD}" srcOrd="0" destOrd="0" presId="urn:microsoft.com/office/officeart/2005/8/layout/hierarchy6"/>
    <dgm:cxn modelId="{381839DA-F831-4137-A37A-C9FCE00A2F74}" type="presParOf" srcId="{F6EF4506-244A-4FA8-9838-A528113FB136}" destId="{69F98DEA-0511-49B5-BEE4-90B6B5A1999E}" srcOrd="1" destOrd="0" presId="urn:microsoft.com/office/officeart/2005/8/layout/hierarchy6"/>
    <dgm:cxn modelId="{0FC18E41-C9A7-4B37-B84D-9FB0271ABAB1}" type="presParOf" srcId="{69F98DEA-0511-49B5-BEE4-90B6B5A1999E}" destId="{831313EC-9A83-49AB-892A-28E165AF56FC}" srcOrd="0" destOrd="0" presId="urn:microsoft.com/office/officeart/2005/8/layout/hierarchy6"/>
    <dgm:cxn modelId="{2B6615C8-BFC3-4F70-A150-C82F9A6879C9}" type="presParOf" srcId="{69F98DEA-0511-49B5-BEE4-90B6B5A1999E}" destId="{A3AE50B2-DAA2-40ED-B519-7F39CCDE78F6}" srcOrd="1" destOrd="0" presId="urn:microsoft.com/office/officeart/2005/8/layout/hierarchy6"/>
    <dgm:cxn modelId="{7CB3A318-743E-442C-8017-83AB71D0117E}" type="presParOf" srcId="{A3AE50B2-DAA2-40ED-B519-7F39CCDE78F6}" destId="{B4B19D65-47E3-498D-9725-0D26302E7C46}" srcOrd="0" destOrd="0" presId="urn:microsoft.com/office/officeart/2005/8/layout/hierarchy6"/>
    <dgm:cxn modelId="{ABB924DC-05D0-4F5D-A4AC-DF16FA86A029}" type="presParOf" srcId="{A3AE50B2-DAA2-40ED-B519-7F39CCDE78F6}" destId="{0B7F8DFA-7ABF-4CE3-8A94-D2B7F96B4D0A}" srcOrd="1" destOrd="0" presId="urn:microsoft.com/office/officeart/2005/8/layout/hierarchy6"/>
    <dgm:cxn modelId="{6F771DFC-AF50-4449-B61A-60EFC6763B32}" type="presParOf" srcId="{69F98DEA-0511-49B5-BEE4-90B6B5A1999E}" destId="{1D1DE652-A53D-485D-9CF7-3FDDCA2FE8A2}" srcOrd="2" destOrd="0" presId="urn:microsoft.com/office/officeart/2005/8/layout/hierarchy6"/>
    <dgm:cxn modelId="{D5FA145A-C45E-45A4-B870-AAC39E83CA93}" type="presParOf" srcId="{69F98DEA-0511-49B5-BEE4-90B6B5A1999E}" destId="{A6AC768F-DA98-4CB9-BB11-AADC34FF05C5}" srcOrd="3" destOrd="0" presId="urn:microsoft.com/office/officeart/2005/8/layout/hierarchy6"/>
    <dgm:cxn modelId="{C8A59097-5BBF-4E3E-86B1-41E17FF1C225}" type="presParOf" srcId="{A6AC768F-DA98-4CB9-BB11-AADC34FF05C5}" destId="{668D0D2A-7F08-447F-8EE4-ED7A116BB7BB}" srcOrd="0" destOrd="0" presId="urn:microsoft.com/office/officeart/2005/8/layout/hierarchy6"/>
    <dgm:cxn modelId="{D5BC37A6-EDFA-4303-9916-2CE985FE9228}" type="presParOf" srcId="{A6AC768F-DA98-4CB9-BB11-AADC34FF05C5}" destId="{944D538F-8104-45C5-AA6B-2D6575A2F4DA}" srcOrd="1" destOrd="0" presId="urn:microsoft.com/office/officeart/2005/8/layout/hierarchy6"/>
    <dgm:cxn modelId="{05D5FC55-BD13-4B60-8B74-4DC3194B3D67}" type="presParOf" srcId="{0B6407A3-0ED9-40B0-9635-DA52368D3B08}" destId="{7F4E2739-D661-4416-A407-D58A69304BF7}" srcOrd="2" destOrd="0" presId="urn:microsoft.com/office/officeart/2005/8/layout/hierarchy6"/>
    <dgm:cxn modelId="{8E500EDA-575D-45B2-88B3-51A656E78E2A}" type="presParOf" srcId="{0B6407A3-0ED9-40B0-9635-DA52368D3B08}" destId="{4D5E6363-FF52-4DCC-B91D-5997E1F464A2}" srcOrd="3" destOrd="0" presId="urn:microsoft.com/office/officeart/2005/8/layout/hierarchy6"/>
    <dgm:cxn modelId="{6F00B0A5-C168-411E-A2E5-8242682A9E81}" type="presParOf" srcId="{4D5E6363-FF52-4DCC-B91D-5997E1F464A2}" destId="{63369185-237F-4072-A7A9-46B3062F5016}" srcOrd="0" destOrd="0" presId="urn:microsoft.com/office/officeart/2005/8/layout/hierarchy6"/>
    <dgm:cxn modelId="{DDBE7EBC-DAA9-4890-AAA1-1B29DB8E9FDC}" type="presParOf" srcId="{4D5E6363-FF52-4DCC-B91D-5997E1F464A2}" destId="{4E4E3FA7-9A1B-415E-A219-7369D72BFA8D}" srcOrd="1" destOrd="0" presId="urn:microsoft.com/office/officeart/2005/8/layout/hierarchy6"/>
    <dgm:cxn modelId="{2A361CEB-AA50-41AA-8A5F-524E2BF60624}" type="presParOf" srcId="{4E4E3FA7-9A1B-415E-A219-7369D72BFA8D}" destId="{D65CC2E7-62EC-456B-83FE-A408A35932F5}" srcOrd="0" destOrd="0" presId="urn:microsoft.com/office/officeart/2005/8/layout/hierarchy6"/>
    <dgm:cxn modelId="{3B9B9F20-01DF-4AF9-836E-5178098CA8A2}" type="presParOf" srcId="{4E4E3FA7-9A1B-415E-A219-7369D72BFA8D}" destId="{4A762BEF-6367-4DE5-8F8C-BBABF627FA97}" srcOrd="1" destOrd="0" presId="urn:microsoft.com/office/officeart/2005/8/layout/hierarchy6"/>
    <dgm:cxn modelId="{32813736-B16C-4B5D-9E7A-8F7053CB481F}" type="presParOf" srcId="{4A762BEF-6367-4DE5-8F8C-BBABF627FA97}" destId="{9EB58A4E-4FA9-479F-99F9-70215C97D864}" srcOrd="0" destOrd="0" presId="urn:microsoft.com/office/officeart/2005/8/layout/hierarchy6"/>
    <dgm:cxn modelId="{4B13F16D-E4E7-4288-9DA5-417F2D70288B}" type="presParOf" srcId="{4A762BEF-6367-4DE5-8F8C-BBABF627FA97}" destId="{4451DC6C-AC6C-4A6E-89DC-D4AB5BE88711}" srcOrd="1" destOrd="0" presId="urn:microsoft.com/office/officeart/2005/8/layout/hierarchy6"/>
    <dgm:cxn modelId="{0FA2D59D-7198-4DA4-9093-975BF05528FF}" type="presParOf" srcId="{4451DC6C-AC6C-4A6E-89DC-D4AB5BE88711}" destId="{69435BCB-0215-47B1-A2EC-1C0E4E420F85}" srcOrd="0" destOrd="0" presId="urn:microsoft.com/office/officeart/2005/8/layout/hierarchy6"/>
    <dgm:cxn modelId="{33973D97-E15E-4E3F-8614-06C0D0EDA15E}" type="presParOf" srcId="{4451DC6C-AC6C-4A6E-89DC-D4AB5BE88711}" destId="{77C2EB4B-E9F6-424F-BFA1-91963F6ECBC7}" srcOrd="1" destOrd="0" presId="urn:microsoft.com/office/officeart/2005/8/layout/hierarchy6"/>
    <dgm:cxn modelId="{66E37CF7-AB23-4A1C-948C-DB3B3BEDE379}" type="presParOf" srcId="{77C2EB4B-E9F6-424F-BFA1-91963F6ECBC7}" destId="{2AADCB6D-BADB-4589-86D1-1834E35CB08D}" srcOrd="0" destOrd="0" presId="urn:microsoft.com/office/officeart/2005/8/layout/hierarchy6"/>
    <dgm:cxn modelId="{3A006AC9-C9F3-45A3-9651-1A6C4C3B3949}" type="presParOf" srcId="{77C2EB4B-E9F6-424F-BFA1-91963F6ECBC7}" destId="{0D23E5CD-BE5E-442A-92DE-6805BD44AD35}" srcOrd="1" destOrd="0" presId="urn:microsoft.com/office/officeart/2005/8/layout/hierarchy6"/>
    <dgm:cxn modelId="{76A5F5E9-F0F1-4A48-8122-506BFDBB995C}" type="presParOf" srcId="{4451DC6C-AC6C-4A6E-89DC-D4AB5BE88711}" destId="{599B8894-3112-4EDB-991F-17B1AF1BDE8D}" srcOrd="2" destOrd="0" presId="urn:microsoft.com/office/officeart/2005/8/layout/hierarchy6"/>
    <dgm:cxn modelId="{ABC698FC-0DDD-46C6-9E2B-58D4B8EF48F9}" type="presParOf" srcId="{4451DC6C-AC6C-4A6E-89DC-D4AB5BE88711}" destId="{13E558E6-9F31-444D-B320-949D40812089}" srcOrd="3" destOrd="0" presId="urn:microsoft.com/office/officeart/2005/8/layout/hierarchy6"/>
    <dgm:cxn modelId="{D0FDC9C7-4973-440B-B1A2-4775732ADE42}" type="presParOf" srcId="{13E558E6-9F31-444D-B320-949D40812089}" destId="{8742D75E-991B-4116-ACD3-DAA893C10BCB}" srcOrd="0" destOrd="0" presId="urn:microsoft.com/office/officeart/2005/8/layout/hierarchy6"/>
    <dgm:cxn modelId="{05441265-7C56-4F0A-B6DC-DD4084B00505}" type="presParOf" srcId="{13E558E6-9F31-444D-B320-949D40812089}" destId="{10B234D8-A4E0-4CB0-BA45-BA69BADA48B4}" srcOrd="1" destOrd="0" presId="urn:microsoft.com/office/officeart/2005/8/layout/hierarchy6"/>
    <dgm:cxn modelId="{671DCC99-8D82-4EC5-8B8E-7F8BF6976C06}" type="presParOf" srcId="{4E4E3FA7-9A1B-415E-A219-7369D72BFA8D}" destId="{373FFE6A-D1ED-41FD-852D-1B96C96B6024}" srcOrd="2" destOrd="0" presId="urn:microsoft.com/office/officeart/2005/8/layout/hierarchy6"/>
    <dgm:cxn modelId="{1E676903-C1FB-42D4-96DB-1B025FEF0387}" type="presParOf" srcId="{4E4E3FA7-9A1B-415E-A219-7369D72BFA8D}" destId="{87B85974-6F72-4A29-97A3-CE76FF530D88}" srcOrd="3" destOrd="0" presId="urn:microsoft.com/office/officeart/2005/8/layout/hierarchy6"/>
    <dgm:cxn modelId="{0792033F-8048-48E1-800D-EF11C1B851BE}" type="presParOf" srcId="{87B85974-6F72-4A29-97A3-CE76FF530D88}" destId="{86273A26-24CD-4D92-B482-37B93B4C3C95}" srcOrd="0" destOrd="0" presId="urn:microsoft.com/office/officeart/2005/8/layout/hierarchy6"/>
    <dgm:cxn modelId="{B60A3F22-555D-48D2-882B-B33D9C1A357A}" type="presParOf" srcId="{87B85974-6F72-4A29-97A3-CE76FF530D88}" destId="{0FE0D218-0E5E-4131-A36E-E022262AC270}" srcOrd="1" destOrd="0" presId="urn:microsoft.com/office/officeart/2005/8/layout/hierarchy6"/>
    <dgm:cxn modelId="{7FF7FD78-312F-4D2C-9BFC-EB65B3FA1AE5}" type="presParOf" srcId="{0FE0D218-0E5E-4131-A36E-E022262AC270}" destId="{3D0EBF79-E467-4EFD-B88B-70BD5B6E1979}" srcOrd="0" destOrd="0" presId="urn:microsoft.com/office/officeart/2005/8/layout/hierarchy6"/>
    <dgm:cxn modelId="{1E401197-7E95-4D2D-9676-96C3FC3148D2}" type="presParOf" srcId="{0FE0D218-0E5E-4131-A36E-E022262AC270}" destId="{000F7521-0912-4717-BC64-CBE83A523E12}" srcOrd="1" destOrd="0" presId="urn:microsoft.com/office/officeart/2005/8/layout/hierarchy6"/>
    <dgm:cxn modelId="{61D3C0DC-C61B-42AE-8ED1-9686A784CDC2}" type="presParOf" srcId="{000F7521-0912-4717-BC64-CBE83A523E12}" destId="{F8E66878-54AB-49E3-B625-D7922F4040CE}" srcOrd="0" destOrd="0" presId="urn:microsoft.com/office/officeart/2005/8/layout/hierarchy6"/>
    <dgm:cxn modelId="{8420C92C-F058-4D54-A10F-DF8DE2D5EF62}" type="presParOf" srcId="{000F7521-0912-4717-BC64-CBE83A523E12}" destId="{DB337321-0858-414F-BAD1-0C182C407BEB}" srcOrd="1" destOrd="0" presId="urn:microsoft.com/office/officeart/2005/8/layout/hierarchy6"/>
    <dgm:cxn modelId="{9E65982B-A7E7-4A94-93C2-C15CF7926E68}" type="presParOf" srcId="{0FE0D218-0E5E-4131-A36E-E022262AC270}" destId="{CF8E13F3-700B-47C9-A3D4-B7C77AAA6A02}" srcOrd="2" destOrd="0" presId="urn:microsoft.com/office/officeart/2005/8/layout/hierarchy6"/>
    <dgm:cxn modelId="{2A606CFC-9200-432F-A8E7-53E14D4EB8BE}" type="presParOf" srcId="{0FE0D218-0E5E-4131-A36E-E022262AC270}" destId="{2D8F6C7B-074A-4A9C-A763-B6B8C654D325}" srcOrd="3" destOrd="0" presId="urn:microsoft.com/office/officeart/2005/8/layout/hierarchy6"/>
    <dgm:cxn modelId="{209E560F-E6A2-4484-AF24-8B2361A7A3D9}" type="presParOf" srcId="{2D8F6C7B-074A-4A9C-A763-B6B8C654D325}" destId="{30645A14-B254-4C76-9566-A92C31A0C218}" srcOrd="0" destOrd="0" presId="urn:microsoft.com/office/officeart/2005/8/layout/hierarchy6"/>
    <dgm:cxn modelId="{B2FE8472-9199-435B-A19D-65AE31816C04}" type="presParOf" srcId="{2D8F6C7B-074A-4A9C-A763-B6B8C654D325}" destId="{EFDA8F04-452E-4381-B05B-69097E5A6368}" srcOrd="1" destOrd="0" presId="urn:microsoft.com/office/officeart/2005/8/layout/hierarchy6"/>
    <dgm:cxn modelId="{A89EF19C-8640-4038-A829-179F5B2B192C}" type="presParOf" srcId="{F8FB7507-2518-443B-9170-6A60B46F82DE}" destId="{6F8C93D3-F5C4-4599-B3E1-F3E1DEB5CFF9}" srcOrd="1" destOrd="0" presId="urn:microsoft.com/office/officeart/2005/8/layout/hierarchy6"/>
    <dgm:cxn modelId="{4C06B313-4730-40F1-A94A-E234E2F55F9A}" type="presParOf" srcId="{6F8C93D3-F5C4-4599-B3E1-F3E1DEB5CFF9}" destId="{1385CAC8-6DED-43A0-B38C-5804D22FCA9D}" srcOrd="0" destOrd="0" presId="urn:microsoft.com/office/officeart/2005/8/layout/hierarchy6"/>
    <dgm:cxn modelId="{D0880B63-EF57-44F6-98CE-1359601054AD}" type="presParOf" srcId="{1385CAC8-6DED-43A0-B38C-5804D22FCA9D}" destId="{F03AC43F-3DE4-454A-8485-E959BA098226}" srcOrd="0" destOrd="0" presId="urn:microsoft.com/office/officeart/2005/8/layout/hierarchy6"/>
    <dgm:cxn modelId="{29D5543B-626C-4BCC-94A5-5B414C8514ED}" type="presParOf" srcId="{1385CAC8-6DED-43A0-B38C-5804D22FCA9D}" destId="{8D8300E2-EBC6-4649-A727-6A3DD8794009}" srcOrd="1" destOrd="0" presId="urn:microsoft.com/office/officeart/2005/8/layout/hierarchy6"/>
    <dgm:cxn modelId="{8C24759B-A0A9-4B96-8427-BFFC66C6EB5D}" type="presParOf" srcId="{6F8C93D3-F5C4-4599-B3E1-F3E1DEB5CFF9}" destId="{BC3EC575-7675-499F-887C-8F37ED75DE92}" srcOrd="1" destOrd="0" presId="urn:microsoft.com/office/officeart/2005/8/layout/hierarchy6"/>
    <dgm:cxn modelId="{E53D9674-83C0-4F25-AEA5-2C2CBA78AEB4}" type="presParOf" srcId="{BC3EC575-7675-499F-887C-8F37ED75DE92}" destId="{2981EC70-0ED7-4F11-9772-DE73AEF1BDD4}" srcOrd="0" destOrd="0" presId="urn:microsoft.com/office/officeart/2005/8/layout/hierarchy6"/>
    <dgm:cxn modelId="{12F1692B-B839-4441-9784-ABAC09B92714}" type="presParOf" srcId="{6F8C93D3-F5C4-4599-B3E1-F3E1DEB5CFF9}" destId="{7432DEFE-093C-4852-9F58-A30C100402BD}" srcOrd="2" destOrd="0" presId="urn:microsoft.com/office/officeart/2005/8/layout/hierarchy6"/>
    <dgm:cxn modelId="{2319ABF0-3FEA-4F3D-A079-1F286D15A93F}" type="presParOf" srcId="{7432DEFE-093C-4852-9F58-A30C100402BD}" destId="{C754F50C-E791-4B3A-B236-39EF8A750195}" srcOrd="0" destOrd="0" presId="urn:microsoft.com/office/officeart/2005/8/layout/hierarchy6"/>
    <dgm:cxn modelId="{85693FA0-C338-439B-8484-AE0646434598}" type="presParOf" srcId="{7432DEFE-093C-4852-9F58-A30C100402BD}" destId="{24406991-1438-4CEF-AE54-48D6F17D8313}" srcOrd="1" destOrd="0" presId="urn:microsoft.com/office/officeart/2005/8/layout/hierarchy6"/>
    <dgm:cxn modelId="{8FD44E94-19A6-46E6-A1E5-BCBA204CF0F7}" type="presParOf" srcId="{6F8C93D3-F5C4-4599-B3E1-F3E1DEB5CFF9}" destId="{448BA1D7-EDAE-45A4-96A8-94C34ECE4594}" srcOrd="3" destOrd="0" presId="urn:microsoft.com/office/officeart/2005/8/layout/hierarchy6"/>
    <dgm:cxn modelId="{C2F89421-6D0F-4986-87C6-DE404557D970}" type="presParOf" srcId="{448BA1D7-EDAE-45A4-96A8-94C34ECE4594}" destId="{8DEB3136-BCF4-49DF-A90B-1A6B26163A44}" srcOrd="0" destOrd="0" presId="urn:microsoft.com/office/officeart/2005/8/layout/hierarchy6"/>
    <dgm:cxn modelId="{21B58839-8A08-45FD-85E1-81E8928E4C17}" type="presParOf" srcId="{6F8C93D3-F5C4-4599-B3E1-F3E1DEB5CFF9}" destId="{AC2DF48C-53AA-4B0F-A853-C2356B77FD6F}" srcOrd="4" destOrd="0" presId="urn:microsoft.com/office/officeart/2005/8/layout/hierarchy6"/>
    <dgm:cxn modelId="{29C6DAAA-FA6C-4E60-A44A-CFE746B3D414}" type="presParOf" srcId="{AC2DF48C-53AA-4B0F-A853-C2356B77FD6F}" destId="{410004A3-0E80-4346-9ED7-A8565C48FED6}" srcOrd="0" destOrd="0" presId="urn:microsoft.com/office/officeart/2005/8/layout/hierarchy6"/>
    <dgm:cxn modelId="{25DAC960-F257-4B1E-8E3B-F2BC852AA0F0}" type="presParOf" srcId="{AC2DF48C-53AA-4B0F-A853-C2356B77FD6F}" destId="{80D66285-9665-4FF2-A346-E741331A94C3}" srcOrd="1" destOrd="0" presId="urn:microsoft.com/office/officeart/2005/8/layout/hierarchy6"/>
    <dgm:cxn modelId="{C7E22E0C-E008-4567-821E-699613E5F162}" type="presParOf" srcId="{6F8C93D3-F5C4-4599-B3E1-F3E1DEB5CFF9}" destId="{E272340F-D1AE-47F3-855F-407DC6CA6A69}" srcOrd="5" destOrd="0" presId="urn:microsoft.com/office/officeart/2005/8/layout/hierarchy6"/>
    <dgm:cxn modelId="{81DAB455-7E4D-4A25-A213-FA75083D30B9}" type="presParOf" srcId="{E272340F-D1AE-47F3-855F-407DC6CA6A69}" destId="{AAF05CAD-CB1C-4B47-84E4-76440D0104C1}" srcOrd="0" destOrd="0" presId="urn:microsoft.com/office/officeart/2005/8/layout/hierarchy6"/>
    <dgm:cxn modelId="{D883D547-9DED-4A46-A852-E13F233B1FFF}" type="presParOf" srcId="{6F8C93D3-F5C4-4599-B3E1-F3E1DEB5CFF9}" destId="{55552F56-0B16-467A-A163-8DFD34449D67}" srcOrd="6" destOrd="0" presId="urn:microsoft.com/office/officeart/2005/8/layout/hierarchy6"/>
    <dgm:cxn modelId="{E97739AB-40D9-4598-8730-939DDDF66D96}" type="presParOf" srcId="{55552F56-0B16-467A-A163-8DFD34449D67}" destId="{49E97B5D-4441-475B-A5E4-1DEBA25A677B}" srcOrd="0" destOrd="0" presId="urn:microsoft.com/office/officeart/2005/8/layout/hierarchy6"/>
    <dgm:cxn modelId="{D118BE04-DC7A-48AF-B5E4-2C93A851C0B4}" type="presParOf" srcId="{55552F56-0B16-467A-A163-8DFD34449D67}" destId="{86342B8D-A727-4FC0-9345-27CA96C06D12}" srcOrd="1" destOrd="0" presId="urn:microsoft.com/office/officeart/2005/8/layout/hierarchy6"/>
  </dgm:cxnLst>
  <dgm:bg/>
  <dgm:whole/>
</dgm:dataModel>
</file>

<file path=word/diagrams/data3.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r>
            <a:rPr lang="en-US"/>
            <a:t>8</a:t>
          </a:r>
        </a:p>
      </dgm:t>
    </dgm:pt>
    <dgm:pt modelId="{7667FA88-8066-4422-B211-2C619572A237}" type="parTrans" cxnId="{4DD29256-1960-49B4-BE76-D2A729FC48EA}">
      <dgm:prSet/>
      <dgm:spPr/>
      <dgm:t>
        <a:bodyPr/>
        <a:lstStyle/>
        <a:p>
          <a:endParaRPr lang="en-US"/>
        </a:p>
      </dgm:t>
    </dgm:pt>
    <dgm:pt modelId="{36640CA5-40EC-431B-A7F5-B8418FBD2AC5}" type="sibTrans" cxnId="{4DD29256-1960-49B4-BE76-D2A729FC48EA}">
      <dgm:prSet/>
      <dgm:spPr/>
      <dgm:t>
        <a:bodyPr/>
        <a:lstStyle/>
        <a:p>
          <a:endParaRPr lang="en-US"/>
        </a:p>
      </dgm:t>
    </dgm:pt>
    <dgm:pt modelId="{7BFFE11E-400B-4D6A-8110-2DD12A70C6A3}">
      <dgm:prSet phldrT="[Text]"/>
      <dgm:spPr>
        <a:solidFill>
          <a:schemeClr val="accent3"/>
        </a:solidFill>
      </dgm:spPr>
      <dgm:t>
        <a:bodyPr/>
        <a:lstStyle/>
        <a:p>
          <a:r>
            <a:rPr lang="en-US"/>
            <a:t> 8</a:t>
          </a:r>
        </a:p>
      </dgm:t>
    </dgm:pt>
    <dgm:pt modelId="{23C15B70-8747-493B-9F39-DBCED847EF91}" type="parTrans" cxnId="{764C251F-854C-46CB-8651-403B643AF5C8}">
      <dgm:prSet/>
      <dgm:spPr/>
      <dgm:t>
        <a:bodyPr/>
        <a:lstStyle/>
        <a:p>
          <a:endParaRPr lang="en-US"/>
        </a:p>
      </dgm:t>
    </dgm:pt>
    <dgm:pt modelId="{A5AB9A26-59FA-4DE6-B0C2-98FDFF1E83C0}" type="sibTrans" cxnId="{764C251F-854C-46CB-8651-403B643AF5C8}">
      <dgm:prSet/>
      <dgm:spPr/>
      <dgm:t>
        <a:bodyPr/>
        <a:lstStyle/>
        <a:p>
          <a:endParaRPr lang="en-US"/>
        </a:p>
      </dgm:t>
    </dgm:pt>
    <dgm:pt modelId="{55800AE9-3E53-43F7-8CEC-7CA003DF1C37}">
      <dgm:prSet phldrT="[Text]"/>
      <dgm:spPr/>
      <dgm:t>
        <a:bodyPr/>
        <a:lstStyle/>
        <a:p>
          <a:r>
            <a:rPr lang="en-US"/>
            <a:t>1</a:t>
          </a:r>
        </a:p>
      </dgm:t>
    </dgm:pt>
    <dgm:pt modelId="{9FB3A607-3E66-433F-A378-FA82B414FF18}" type="parTrans" cxnId="{4A9149E2-C0F8-4189-A035-D3473DE35723}">
      <dgm:prSet/>
      <dgm:spPr/>
      <dgm:t>
        <a:bodyPr/>
        <a:lstStyle/>
        <a:p>
          <a:endParaRPr lang="en-US"/>
        </a:p>
      </dgm:t>
    </dgm:pt>
    <dgm:pt modelId="{6BAF5C6E-563E-448C-B848-3A6C1446AC2C}" type="sibTrans" cxnId="{4A9149E2-C0F8-4189-A035-D3473DE35723}">
      <dgm:prSet/>
      <dgm:spPr/>
      <dgm:t>
        <a:bodyPr/>
        <a:lstStyle/>
        <a:p>
          <a:endParaRPr lang="en-US"/>
        </a:p>
      </dgm:t>
    </dgm:pt>
    <dgm:pt modelId="{AE538861-5FC3-4472-977C-7A30B35DC8CA}">
      <dgm:prSet phldrT="[Text]"/>
      <dgm:spPr/>
      <dgm:t>
        <a:bodyPr/>
        <a:lstStyle/>
        <a:p>
          <a:r>
            <a:rPr lang="en-US"/>
            <a:t>8</a:t>
          </a:r>
        </a:p>
      </dgm:t>
    </dgm:pt>
    <dgm:pt modelId="{07D243E8-C2F3-41E2-BD68-3B5D608898BE}" type="parTrans" cxnId="{394CE736-EC09-4ABF-851F-E347C016D8D9}">
      <dgm:prSet/>
      <dgm:spPr/>
      <dgm:t>
        <a:bodyPr/>
        <a:lstStyle/>
        <a:p>
          <a:endParaRPr lang="en-US"/>
        </a:p>
      </dgm:t>
    </dgm:pt>
    <dgm:pt modelId="{1D286896-1CC7-4132-A4ED-4F394B6F6D81}" type="sibTrans" cxnId="{394CE736-EC09-4ABF-851F-E347C016D8D9}">
      <dgm:prSet/>
      <dgm:spPr/>
      <dgm:t>
        <a:bodyPr/>
        <a:lstStyle/>
        <a:p>
          <a:endParaRPr lang="en-US"/>
        </a:p>
      </dgm:t>
    </dgm:pt>
    <dgm:pt modelId="{BAF2E9FB-B421-4D36-BFB8-7E5D9C83A130}">
      <dgm:prSet phldrT="[Text]"/>
      <dgm:spPr/>
      <dgm:t>
        <a:bodyPr/>
        <a:lstStyle/>
        <a:p>
          <a:r>
            <a:rPr lang="en-US"/>
            <a:t> 15</a:t>
          </a:r>
        </a:p>
      </dgm:t>
    </dgm:pt>
    <dgm:pt modelId="{05FC00B3-A8D5-4499-90AC-BAA409E98C9D}" type="parTrans" cxnId="{CB9C6A43-6EEB-4F73-88A7-17FC1F10DDD1}">
      <dgm:prSet/>
      <dgm:spPr/>
      <dgm:t>
        <a:bodyPr/>
        <a:lstStyle/>
        <a:p>
          <a:endParaRPr lang="en-US"/>
        </a:p>
      </dgm:t>
    </dgm:pt>
    <dgm:pt modelId="{83FA2507-2EAF-4E44-BCDA-ABC218D31E74}" type="sibTrans" cxnId="{CB9C6A43-6EEB-4F73-88A7-17FC1F10DDD1}">
      <dgm:prSet/>
      <dgm:spPr/>
      <dgm:t>
        <a:bodyPr/>
        <a:lstStyle/>
        <a:p>
          <a:endParaRPr lang="en-US"/>
        </a:p>
      </dgm:t>
    </dgm:pt>
    <dgm:pt modelId="{7A42D39F-9C30-45AC-94FB-0FBF27C47801}">
      <dgm:prSet phldrT="[Text]"/>
      <dgm:spPr/>
      <dgm:t>
        <a:bodyPr/>
        <a:lstStyle/>
        <a:p>
          <a:r>
            <a:rPr lang="en-US"/>
            <a:t>15</a:t>
          </a:r>
        </a:p>
      </dgm:t>
    </dgm:pt>
    <dgm:pt modelId="{2B265004-A05A-4501-AC12-3BA9F7A19D26}" type="parTrans" cxnId="{0C00B571-B516-4042-B57B-ABDD873FD21F}">
      <dgm:prSet/>
      <dgm:spPr/>
      <dgm:t>
        <a:bodyPr/>
        <a:lstStyle/>
        <a:p>
          <a:endParaRPr lang="en-US"/>
        </a:p>
      </dgm:t>
    </dgm:pt>
    <dgm:pt modelId="{67421852-B367-458B-9382-C71824ED53A5}" type="sibTrans" cxnId="{0C00B571-B516-4042-B57B-ABDD873FD21F}">
      <dgm:prSet/>
      <dgm:spPr/>
      <dgm:t>
        <a:bodyPr/>
        <a:lstStyle/>
        <a:p>
          <a:endParaRPr lang="en-US"/>
        </a:p>
      </dgm:t>
    </dgm:pt>
    <dgm:pt modelId="{B94C8987-6A86-4665-971B-82FBB9E5C051}">
      <dgm:prSet phldrT="[Text]"/>
      <dgm:spPr/>
      <dgm:t>
        <a:bodyPr/>
        <a:lstStyle/>
        <a:p>
          <a:r>
            <a:rPr lang="en-US"/>
            <a:t>Min</a:t>
          </a:r>
        </a:p>
      </dgm:t>
    </dgm:pt>
    <dgm:pt modelId="{75D43917-A995-42ED-8E26-F7048A3F68B3}" type="parTrans" cxnId="{7F5E032B-39F6-4C66-BE22-6B15EDC6F0F8}">
      <dgm:prSet/>
      <dgm:spPr/>
      <dgm:t>
        <a:bodyPr/>
        <a:lstStyle/>
        <a:p>
          <a:endParaRPr lang="en-US"/>
        </a:p>
      </dgm:t>
    </dgm:pt>
    <dgm:pt modelId="{95F8CB7E-893D-4F8C-B7F2-8802A6F76CC5}" type="sibTrans" cxnId="{7F5E032B-39F6-4C66-BE22-6B15EDC6F0F8}">
      <dgm:prSet/>
      <dgm:spPr/>
      <dgm:t>
        <a:bodyPr/>
        <a:lstStyle/>
        <a:p>
          <a:endParaRPr lang="en-US"/>
        </a:p>
      </dgm:t>
    </dgm:pt>
    <dgm:pt modelId="{43E448A5-E78C-4844-AABC-9007FBD72CD3}">
      <dgm:prSet phldrT="[Text]"/>
      <dgm:spPr/>
      <dgm:t>
        <a:bodyPr/>
        <a:lstStyle/>
        <a:p>
          <a:r>
            <a:rPr lang="en-US"/>
            <a:t>Max</a:t>
          </a:r>
        </a:p>
      </dgm:t>
    </dgm:pt>
    <dgm:pt modelId="{4269B1F5-6BF9-4B76-9818-91BEF92D2BC0}" type="parTrans" cxnId="{A105D4FA-6945-491F-89B2-C79D53253C5D}">
      <dgm:prSet/>
      <dgm:spPr/>
      <dgm:t>
        <a:bodyPr/>
        <a:lstStyle/>
        <a:p>
          <a:endParaRPr lang="en-US"/>
        </a:p>
      </dgm:t>
    </dgm:pt>
    <dgm:pt modelId="{CB568F88-5C8F-484E-B18C-04C02ACCCC6B}" type="sibTrans" cxnId="{A105D4FA-6945-491F-89B2-C79D53253C5D}">
      <dgm:prSet/>
      <dgm:spPr/>
      <dgm:t>
        <a:bodyPr/>
        <a:lstStyle/>
        <a:p>
          <a:endParaRPr lang="en-US"/>
        </a:p>
      </dgm:t>
    </dgm:pt>
    <dgm:pt modelId="{235FC0A0-7B07-4B55-A845-454B499E58D5}">
      <dgm:prSet phldrT="[Text]"/>
      <dgm:spPr/>
      <dgm:t>
        <a:bodyPr/>
        <a:lstStyle/>
        <a:p>
          <a:r>
            <a:rPr lang="en-US"/>
            <a:t>Min</a:t>
          </a:r>
        </a:p>
      </dgm:t>
    </dgm:pt>
    <dgm:pt modelId="{6EBE6024-479E-4424-92E7-F610A6FA14B1}" type="parTrans" cxnId="{42235E96-E7C4-442C-8815-009BEF7D9464}">
      <dgm:prSet/>
      <dgm:spPr/>
      <dgm:t>
        <a:bodyPr/>
        <a:lstStyle/>
        <a:p>
          <a:endParaRPr lang="en-US"/>
        </a:p>
      </dgm:t>
    </dgm:pt>
    <dgm:pt modelId="{17FD27EA-7834-4F7F-9919-9A3BBAC7D954}" type="sibTrans" cxnId="{42235E96-E7C4-442C-8815-009BEF7D9464}">
      <dgm:prSet/>
      <dgm:spPr/>
      <dgm:t>
        <a:bodyPr/>
        <a:lstStyle/>
        <a:p>
          <a:endParaRPr lang="en-US"/>
        </a:p>
      </dgm:t>
    </dgm:pt>
    <dgm:pt modelId="{D6C86AC5-F2BD-4F40-99C0-E54868DBA853}">
      <dgm:prSet phldrT="[Text]"/>
      <dgm:spPr>
        <a:solidFill>
          <a:schemeClr val="bg1">
            <a:lumMod val="50000"/>
          </a:schemeClr>
        </a:solidFill>
      </dgm:spPr>
      <dgm:t>
        <a:bodyPr/>
        <a:lstStyle/>
        <a:p>
          <a:r>
            <a:rPr lang="en-US"/>
            <a:t>9</a:t>
          </a:r>
        </a:p>
      </dgm:t>
    </dgm:pt>
    <dgm:pt modelId="{061F34B4-EBA0-462F-BFEE-54A34B5FA01B}" type="parTrans" cxnId="{013F673B-9B57-466D-9C2E-3E905663850A}">
      <dgm:prSet/>
      <dgm:spPr/>
      <dgm:t>
        <a:bodyPr/>
        <a:lstStyle/>
        <a:p>
          <a:endParaRPr lang="en-US"/>
        </a:p>
      </dgm:t>
    </dgm:pt>
    <dgm:pt modelId="{D8B90150-CF13-462A-AC95-1BD80930954F}" type="sibTrans" cxnId="{013F673B-9B57-466D-9C2E-3E905663850A}">
      <dgm:prSet/>
      <dgm:spPr/>
      <dgm:t>
        <a:bodyPr/>
        <a:lstStyle/>
        <a:p>
          <a:endParaRPr lang="en-US"/>
        </a:p>
      </dgm:t>
    </dgm:pt>
    <dgm:pt modelId="{0AE8C9B1-E152-4F58-88EB-5FCA802F8D96}">
      <dgm:prSet phldrT="[Text]"/>
      <dgm:spPr/>
      <dgm:t>
        <a:bodyPr/>
        <a:lstStyle/>
        <a:p>
          <a:r>
            <a:rPr lang="en-US"/>
            <a:t>1</a:t>
          </a:r>
        </a:p>
      </dgm:t>
    </dgm:pt>
    <dgm:pt modelId="{577D82D1-9539-46F0-AA5B-233A67F91B34}" type="parTrans" cxnId="{CCF60AE9-5AA1-44EC-A75A-0D58B9C2749B}">
      <dgm:prSet/>
      <dgm:spPr/>
      <dgm:t>
        <a:bodyPr/>
        <a:lstStyle/>
        <a:p>
          <a:endParaRPr lang="da-DK"/>
        </a:p>
      </dgm:t>
    </dgm:pt>
    <dgm:pt modelId="{26A08655-D7AA-4668-88D0-922506ADD01A}" type="sibTrans" cxnId="{CCF60AE9-5AA1-44EC-A75A-0D58B9C2749B}">
      <dgm:prSet/>
      <dgm:spPr/>
      <dgm:t>
        <a:bodyPr/>
        <a:lstStyle/>
        <a:p>
          <a:endParaRPr lang="da-DK"/>
        </a:p>
      </dgm:t>
    </dgm:pt>
    <dgm:pt modelId="{96725F5D-4733-4815-8D67-99C80E9024E9}">
      <dgm:prSet phldrT="[Text]"/>
      <dgm:spPr/>
      <dgm:t>
        <a:bodyPr/>
        <a:lstStyle/>
        <a:p>
          <a:r>
            <a:rPr lang="en-US"/>
            <a:t>10</a:t>
          </a:r>
        </a:p>
      </dgm:t>
    </dgm:pt>
    <dgm:pt modelId="{2481567A-3505-478D-BB92-8741D1753199}" type="parTrans" cxnId="{008A78AB-410A-45EE-A6AE-BA25A82BE08E}">
      <dgm:prSet/>
      <dgm:spPr/>
      <dgm:t>
        <a:bodyPr/>
        <a:lstStyle/>
        <a:p>
          <a:endParaRPr lang="da-DK"/>
        </a:p>
      </dgm:t>
    </dgm:pt>
    <dgm:pt modelId="{4C25E39E-335D-4498-92EA-A6BFB6D2EF2B}" type="sibTrans" cxnId="{008A78AB-410A-45EE-A6AE-BA25A82BE08E}">
      <dgm:prSet/>
      <dgm:spPr/>
      <dgm:t>
        <a:bodyPr/>
        <a:lstStyle/>
        <a:p>
          <a:endParaRPr lang="da-DK"/>
        </a:p>
      </dgm:t>
    </dgm:pt>
    <dgm:pt modelId="{92231590-0FCE-4E00-B4CC-C85694859764}">
      <dgm:prSet phldrT="[Text]"/>
      <dgm:spPr/>
      <dgm:t>
        <a:bodyPr/>
        <a:lstStyle/>
        <a:p>
          <a:r>
            <a:rPr lang="en-US"/>
            <a:t>8</a:t>
          </a:r>
        </a:p>
      </dgm:t>
    </dgm:pt>
    <dgm:pt modelId="{E9468837-4FD6-42AC-8E3A-67C50127C0A0}" type="parTrans" cxnId="{7E588F2F-71C8-4BEF-B7C4-A27A9B96EF30}">
      <dgm:prSet/>
      <dgm:spPr/>
      <dgm:t>
        <a:bodyPr/>
        <a:lstStyle/>
        <a:p>
          <a:endParaRPr lang="da-DK"/>
        </a:p>
      </dgm:t>
    </dgm:pt>
    <dgm:pt modelId="{C12136E3-36A0-4526-8BBF-71C08A06CB7D}" type="sibTrans" cxnId="{7E588F2F-71C8-4BEF-B7C4-A27A9B96EF30}">
      <dgm:prSet/>
      <dgm:spPr/>
      <dgm:t>
        <a:bodyPr/>
        <a:lstStyle/>
        <a:p>
          <a:endParaRPr lang="da-DK"/>
        </a:p>
      </dgm:t>
    </dgm:pt>
    <dgm:pt modelId="{61DAE959-669C-459B-B8DD-BBF15771A961}">
      <dgm:prSet phldrT="[Text]"/>
      <dgm:spPr/>
      <dgm:t>
        <a:bodyPr/>
        <a:lstStyle/>
        <a:p>
          <a:r>
            <a:rPr lang="en-US"/>
            <a:t>9</a:t>
          </a:r>
        </a:p>
      </dgm:t>
    </dgm:pt>
    <dgm:pt modelId="{A602BE1C-0F4D-487B-BDA9-F1A290AF6B64}" type="parTrans" cxnId="{2C35A53C-E567-4AE3-BA33-389E32E73C3F}">
      <dgm:prSet/>
      <dgm:spPr/>
      <dgm:t>
        <a:bodyPr/>
        <a:lstStyle/>
        <a:p>
          <a:endParaRPr lang="da-DK"/>
        </a:p>
      </dgm:t>
    </dgm:pt>
    <dgm:pt modelId="{76DDED14-256A-4A56-9248-23D4D0EF5C3D}" type="sibTrans" cxnId="{2C35A53C-E567-4AE3-BA33-389E32E73C3F}">
      <dgm:prSet/>
      <dgm:spPr/>
      <dgm:t>
        <a:bodyPr/>
        <a:lstStyle/>
        <a:p>
          <a:endParaRPr lang="da-DK"/>
        </a:p>
      </dgm:t>
    </dgm:pt>
    <dgm:pt modelId="{3F2AEFD2-D989-4EE6-B70F-50ECFF9CE991}">
      <dgm:prSet phldrT="[Text]"/>
      <dgm:spPr/>
      <dgm:t>
        <a:bodyPr/>
        <a:lstStyle/>
        <a:p>
          <a:r>
            <a:rPr lang="en-US"/>
            <a:t>20</a:t>
          </a:r>
        </a:p>
      </dgm:t>
    </dgm:pt>
    <dgm:pt modelId="{898B6F6A-1BE0-4156-8EA8-3EAE02F3CF0C}" type="parTrans" cxnId="{06032412-3771-45B0-A297-956F59207761}">
      <dgm:prSet/>
      <dgm:spPr/>
      <dgm:t>
        <a:bodyPr/>
        <a:lstStyle/>
        <a:p>
          <a:endParaRPr lang="da-DK"/>
        </a:p>
      </dgm:t>
    </dgm:pt>
    <dgm:pt modelId="{6A17A5D3-723C-4722-ADE1-7B834C77D8A6}" type="sibTrans" cxnId="{06032412-3771-45B0-A297-956F59207761}">
      <dgm:prSet/>
      <dgm:spPr/>
      <dgm:t>
        <a:bodyPr/>
        <a:lstStyle/>
        <a:p>
          <a:endParaRPr lang="da-DK"/>
        </a:p>
      </dgm:t>
    </dgm:pt>
    <dgm:pt modelId="{A5852CD4-57D3-4C81-8485-0FB629757DFA}">
      <dgm:prSet phldrT="[Text]"/>
      <dgm:spPr/>
      <dgm:t>
        <a:bodyPr/>
        <a:lstStyle/>
        <a:p>
          <a:r>
            <a:rPr lang="en-US"/>
            <a:t>15</a:t>
          </a:r>
        </a:p>
      </dgm:t>
    </dgm:pt>
    <dgm:pt modelId="{59ADC8D1-A7D8-402D-A014-9B4514B1A774}" type="parTrans" cxnId="{C4C937B0-EF37-49FA-99EC-636A0CD0D626}">
      <dgm:prSet/>
      <dgm:spPr/>
      <dgm:t>
        <a:bodyPr/>
        <a:lstStyle/>
        <a:p>
          <a:endParaRPr lang="da-DK"/>
        </a:p>
      </dgm:t>
    </dgm:pt>
    <dgm:pt modelId="{1BFED5AB-324D-4F90-A78D-6792ECBBE10B}" type="sibTrans" cxnId="{C4C937B0-EF37-49FA-99EC-636A0CD0D626}">
      <dgm:prSet/>
      <dgm:spPr/>
      <dgm:t>
        <a:bodyPr/>
        <a:lstStyle/>
        <a:p>
          <a:endParaRPr lang="da-DK"/>
        </a:p>
      </dgm:t>
    </dgm:pt>
    <dgm:pt modelId="{2E481F08-DD3D-4135-A082-B8CC0A22FCD4}">
      <dgm:prSet phldrT="[Text]"/>
      <dgm:spPr>
        <a:solidFill>
          <a:schemeClr val="bg1">
            <a:lumMod val="50000"/>
          </a:schemeClr>
        </a:solidFill>
      </dgm:spPr>
      <dgm:t>
        <a:bodyPr/>
        <a:lstStyle/>
        <a:p>
          <a:r>
            <a:rPr lang="en-US"/>
            <a:t>9</a:t>
          </a:r>
        </a:p>
      </dgm:t>
    </dgm:pt>
    <dgm:pt modelId="{70DF5138-5CBF-44FE-BCA8-2ED72D163D5E}" type="parTrans" cxnId="{DFFFF471-9A52-473E-A908-10BFF9F92C57}">
      <dgm:prSet/>
      <dgm:spPr/>
      <dgm:t>
        <a:bodyPr/>
        <a:lstStyle/>
        <a:p>
          <a:endParaRPr lang="da-DK"/>
        </a:p>
      </dgm:t>
    </dgm:pt>
    <dgm:pt modelId="{004771DD-3E12-43E8-AE03-286E98D6C77F}" type="sibTrans" cxnId="{DFFFF471-9A52-473E-A908-10BFF9F92C57}">
      <dgm:prSet/>
      <dgm:spPr/>
      <dgm:t>
        <a:bodyPr/>
        <a:lstStyle/>
        <a:p>
          <a:endParaRPr lang="da-DK"/>
        </a:p>
      </dgm:t>
    </dgm:pt>
    <dgm:pt modelId="{AA61AC7B-1079-4462-80F7-A1FAB16E1238}">
      <dgm:prSet phldrT="[Text]"/>
      <dgm:spPr>
        <a:solidFill>
          <a:schemeClr val="bg1">
            <a:lumMod val="50000"/>
          </a:schemeClr>
        </a:solidFill>
      </dgm:spPr>
      <dgm:t>
        <a:bodyPr/>
        <a:lstStyle/>
        <a:p>
          <a:r>
            <a:rPr lang="en-US"/>
            <a:t>11</a:t>
          </a:r>
        </a:p>
      </dgm:t>
    </dgm:pt>
    <dgm:pt modelId="{DB64DD4E-2FC3-4B23-8188-C6C90B6A5186}" type="parTrans" cxnId="{233516B0-FD1C-43F0-9D5A-EB396145D476}">
      <dgm:prSet/>
      <dgm:spPr/>
      <dgm:t>
        <a:bodyPr/>
        <a:lstStyle/>
        <a:p>
          <a:endParaRPr lang="da-DK"/>
        </a:p>
      </dgm:t>
    </dgm:pt>
    <dgm:pt modelId="{584BE0EE-DB5D-41B0-9307-B40A50D0D4DD}" type="sibTrans" cxnId="{233516B0-FD1C-43F0-9D5A-EB396145D476}">
      <dgm:prSet/>
      <dgm:spPr/>
      <dgm:t>
        <a:bodyPr/>
        <a:lstStyle/>
        <a:p>
          <a:endParaRPr lang="da-DK"/>
        </a:p>
      </dgm:t>
    </dgm:pt>
    <dgm:pt modelId="{64ACD195-3EB6-4B48-A2DF-C15AF4301C7F}">
      <dgm:prSet phldrT="[Text]"/>
      <dgm:spPr/>
      <dgm:t>
        <a:bodyPr/>
        <a:lstStyle/>
        <a:p>
          <a:r>
            <a:rPr lang="en-US"/>
            <a:t>Evaluering</a:t>
          </a:r>
        </a:p>
      </dgm:t>
    </dgm:pt>
    <dgm:pt modelId="{CD353917-0E32-48AF-974C-D68CA64E8C6C}" type="parTrans" cxnId="{9F0A1BD7-D2FF-493E-ACF1-046DAE2746C2}">
      <dgm:prSet/>
      <dgm:spPr/>
      <dgm:t>
        <a:bodyPr/>
        <a:lstStyle/>
        <a:p>
          <a:endParaRPr lang="da-DK"/>
        </a:p>
      </dgm:t>
    </dgm:pt>
    <dgm:pt modelId="{699185FB-A876-4810-A565-214EFF152460}" type="sibTrans" cxnId="{9F0A1BD7-D2FF-493E-ACF1-046DAE2746C2}">
      <dgm:prSet/>
      <dgm:spPr/>
      <dgm:t>
        <a:bodyPr/>
        <a:lstStyle/>
        <a:p>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A14AC472-AA8E-4723-AAFC-CD8AAA80A684}" type="pres">
      <dgm:prSet presAssocID="{23C15B70-8747-493B-9F39-DBCED847EF91}" presName="Name19" presStyleLbl="parChTrans1D2" presStyleIdx="0"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0"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0"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0"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0"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0"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1"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1"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1"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1"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2"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2"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3"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3" presStyleCnt="8"/>
      <dgm:spPr/>
      <dgm:t>
        <a:bodyPr/>
        <a:lstStyle/>
        <a:p>
          <a:endParaRPr lang="da-DK"/>
        </a:p>
      </dgm:t>
    </dgm:pt>
    <dgm:pt modelId="{944D538F-8104-45C5-AA6B-2D6575A2F4DA}" type="pres">
      <dgm:prSet presAssocID="{61DAE959-669C-459B-B8DD-BBF15771A961}" presName="hierChild3" presStyleCnt="0"/>
      <dgm:spPr/>
    </dgm:pt>
    <dgm:pt modelId="{7F4E2739-D661-4416-A407-D58A69304BF7}" type="pres">
      <dgm:prSet presAssocID="{05FC00B3-A8D5-4499-90AC-BAA409E98C9D}" presName="Name19" presStyleLbl="parChTrans1D2" presStyleIdx="1" presStyleCnt="2"/>
      <dgm:spPr/>
      <dgm:t>
        <a:bodyPr/>
        <a:lstStyle/>
        <a:p>
          <a:endParaRPr lang="da-DK"/>
        </a:p>
      </dgm:t>
    </dgm:pt>
    <dgm:pt modelId="{4D5E6363-FF52-4DCC-B91D-5997E1F464A2}" type="pres">
      <dgm:prSet presAssocID="{BAF2E9FB-B421-4D36-BFB8-7E5D9C83A130}" presName="Name21" presStyleCnt="0"/>
      <dgm:spPr/>
    </dgm:pt>
    <dgm:pt modelId="{63369185-237F-4072-A7A9-46B3062F5016}" type="pres">
      <dgm:prSet presAssocID="{BAF2E9FB-B421-4D36-BFB8-7E5D9C83A130}" presName="level2Shape" presStyleLbl="node2" presStyleIdx="1" presStyleCnt="2"/>
      <dgm:spPr/>
      <dgm:t>
        <a:bodyPr/>
        <a:lstStyle/>
        <a:p>
          <a:endParaRPr lang="da-DK"/>
        </a:p>
      </dgm:t>
    </dgm:pt>
    <dgm:pt modelId="{4E4E3FA7-9A1B-415E-A219-7369D72BFA8D}" type="pres">
      <dgm:prSet presAssocID="{BAF2E9FB-B421-4D36-BFB8-7E5D9C83A130}" presName="hierChild3" presStyleCnt="0"/>
      <dgm:spPr/>
    </dgm:pt>
    <dgm:pt modelId="{D65CC2E7-62EC-456B-83FE-A408A35932F5}" type="pres">
      <dgm:prSet presAssocID="{2B265004-A05A-4501-AC12-3BA9F7A19D26}" presName="Name19" presStyleLbl="parChTrans1D3" presStyleIdx="2" presStyleCnt="4"/>
      <dgm:spPr/>
      <dgm:t>
        <a:bodyPr/>
        <a:lstStyle/>
        <a:p>
          <a:endParaRPr lang="da-DK"/>
        </a:p>
      </dgm:t>
    </dgm:pt>
    <dgm:pt modelId="{4A762BEF-6367-4DE5-8F8C-BBABF627FA97}" type="pres">
      <dgm:prSet presAssocID="{7A42D39F-9C30-45AC-94FB-0FBF27C47801}" presName="Name21" presStyleCnt="0"/>
      <dgm:spPr/>
    </dgm:pt>
    <dgm:pt modelId="{9EB58A4E-4FA9-479F-99F9-70215C97D864}" type="pres">
      <dgm:prSet presAssocID="{7A42D39F-9C30-45AC-94FB-0FBF27C47801}" presName="level2Shape" presStyleLbl="node3" presStyleIdx="2" presStyleCnt="4"/>
      <dgm:spPr/>
      <dgm:t>
        <a:bodyPr/>
        <a:lstStyle/>
        <a:p>
          <a:endParaRPr lang="en-US"/>
        </a:p>
      </dgm:t>
    </dgm:pt>
    <dgm:pt modelId="{4451DC6C-AC6C-4A6E-89DC-D4AB5BE88711}" type="pres">
      <dgm:prSet presAssocID="{7A42D39F-9C30-45AC-94FB-0FBF27C47801}" presName="hierChild3" presStyleCnt="0"/>
      <dgm:spPr/>
    </dgm:pt>
    <dgm:pt modelId="{69435BCB-0215-47B1-A2EC-1C0E4E420F85}" type="pres">
      <dgm:prSet presAssocID="{898B6F6A-1BE0-4156-8EA8-3EAE02F3CF0C}" presName="Name19" presStyleLbl="parChTrans1D4" presStyleIdx="4" presStyleCnt="8"/>
      <dgm:spPr/>
      <dgm:t>
        <a:bodyPr/>
        <a:lstStyle/>
        <a:p>
          <a:endParaRPr lang="da-DK"/>
        </a:p>
      </dgm:t>
    </dgm:pt>
    <dgm:pt modelId="{77C2EB4B-E9F6-424F-BFA1-91963F6ECBC7}" type="pres">
      <dgm:prSet presAssocID="{3F2AEFD2-D989-4EE6-B70F-50ECFF9CE991}" presName="Name21" presStyleCnt="0"/>
      <dgm:spPr/>
    </dgm:pt>
    <dgm:pt modelId="{2AADCB6D-BADB-4589-86D1-1834E35CB08D}" type="pres">
      <dgm:prSet presAssocID="{3F2AEFD2-D989-4EE6-B70F-50ECFF9CE991}" presName="level2Shape" presStyleLbl="node4" presStyleIdx="4" presStyleCnt="8"/>
      <dgm:spPr/>
      <dgm:t>
        <a:bodyPr/>
        <a:lstStyle/>
        <a:p>
          <a:endParaRPr lang="da-DK"/>
        </a:p>
      </dgm:t>
    </dgm:pt>
    <dgm:pt modelId="{0D23E5CD-BE5E-442A-92DE-6805BD44AD35}" type="pres">
      <dgm:prSet presAssocID="{3F2AEFD2-D989-4EE6-B70F-50ECFF9CE991}" presName="hierChild3" presStyleCnt="0"/>
      <dgm:spPr/>
    </dgm:pt>
    <dgm:pt modelId="{599B8894-3112-4EDB-991F-17B1AF1BDE8D}" type="pres">
      <dgm:prSet presAssocID="{59ADC8D1-A7D8-402D-A014-9B4514B1A774}" presName="Name19" presStyleLbl="parChTrans1D4" presStyleIdx="5" presStyleCnt="8"/>
      <dgm:spPr/>
      <dgm:t>
        <a:bodyPr/>
        <a:lstStyle/>
        <a:p>
          <a:endParaRPr lang="da-DK"/>
        </a:p>
      </dgm:t>
    </dgm:pt>
    <dgm:pt modelId="{13E558E6-9F31-444D-B320-949D40812089}" type="pres">
      <dgm:prSet presAssocID="{A5852CD4-57D3-4C81-8485-0FB629757DFA}" presName="Name21" presStyleCnt="0"/>
      <dgm:spPr/>
    </dgm:pt>
    <dgm:pt modelId="{8742D75E-991B-4116-ACD3-DAA893C10BCB}" type="pres">
      <dgm:prSet presAssocID="{A5852CD4-57D3-4C81-8485-0FB629757DFA}" presName="level2Shape" presStyleLbl="node4" presStyleIdx="5" presStyleCnt="8"/>
      <dgm:spPr/>
      <dgm:t>
        <a:bodyPr/>
        <a:lstStyle/>
        <a:p>
          <a:endParaRPr lang="da-DK"/>
        </a:p>
      </dgm:t>
    </dgm:pt>
    <dgm:pt modelId="{10B234D8-A4E0-4CB0-BA45-BA69BADA48B4}" type="pres">
      <dgm:prSet presAssocID="{A5852CD4-57D3-4C81-8485-0FB629757DFA}" presName="hierChild3" presStyleCnt="0"/>
      <dgm:spPr/>
    </dgm:pt>
    <dgm:pt modelId="{373FFE6A-D1ED-41FD-852D-1B96C96B6024}" type="pres">
      <dgm:prSet presAssocID="{061F34B4-EBA0-462F-BFEE-54A34B5FA01B}" presName="Name19" presStyleLbl="parChTrans1D3" presStyleIdx="3" presStyleCnt="4"/>
      <dgm:spPr/>
      <dgm:t>
        <a:bodyPr/>
        <a:lstStyle/>
        <a:p>
          <a:endParaRPr lang="da-DK"/>
        </a:p>
      </dgm:t>
    </dgm:pt>
    <dgm:pt modelId="{87B85974-6F72-4A29-97A3-CE76FF530D88}" type="pres">
      <dgm:prSet presAssocID="{D6C86AC5-F2BD-4F40-99C0-E54868DBA853}" presName="Name21" presStyleCnt="0"/>
      <dgm:spPr/>
    </dgm:pt>
    <dgm:pt modelId="{86273A26-24CD-4D92-B482-37B93B4C3C95}" type="pres">
      <dgm:prSet presAssocID="{D6C86AC5-F2BD-4F40-99C0-E54868DBA853}" presName="level2Shape" presStyleLbl="node3" presStyleIdx="3" presStyleCnt="4"/>
      <dgm:spPr/>
      <dgm:t>
        <a:bodyPr/>
        <a:lstStyle/>
        <a:p>
          <a:endParaRPr lang="da-DK"/>
        </a:p>
      </dgm:t>
    </dgm:pt>
    <dgm:pt modelId="{0FE0D218-0E5E-4131-A36E-E022262AC270}" type="pres">
      <dgm:prSet presAssocID="{D6C86AC5-F2BD-4F40-99C0-E54868DBA853}" presName="hierChild3" presStyleCnt="0"/>
      <dgm:spPr/>
    </dgm:pt>
    <dgm:pt modelId="{3D0EBF79-E467-4EFD-B88B-70BD5B6E1979}" type="pres">
      <dgm:prSet presAssocID="{70DF5138-5CBF-44FE-BCA8-2ED72D163D5E}" presName="Name19" presStyleLbl="parChTrans1D4" presStyleIdx="6" presStyleCnt="8"/>
      <dgm:spPr/>
      <dgm:t>
        <a:bodyPr/>
        <a:lstStyle/>
        <a:p>
          <a:endParaRPr lang="da-DK"/>
        </a:p>
      </dgm:t>
    </dgm:pt>
    <dgm:pt modelId="{000F7521-0912-4717-BC64-CBE83A523E12}" type="pres">
      <dgm:prSet presAssocID="{2E481F08-DD3D-4135-A082-B8CC0A22FCD4}" presName="Name21" presStyleCnt="0"/>
      <dgm:spPr/>
    </dgm:pt>
    <dgm:pt modelId="{F8E66878-54AB-49E3-B625-D7922F4040CE}" type="pres">
      <dgm:prSet presAssocID="{2E481F08-DD3D-4135-A082-B8CC0A22FCD4}" presName="level2Shape" presStyleLbl="node4" presStyleIdx="6" presStyleCnt="8"/>
      <dgm:spPr/>
      <dgm:t>
        <a:bodyPr/>
        <a:lstStyle/>
        <a:p>
          <a:endParaRPr lang="da-DK"/>
        </a:p>
      </dgm:t>
    </dgm:pt>
    <dgm:pt modelId="{DB337321-0858-414F-BAD1-0C182C407BEB}" type="pres">
      <dgm:prSet presAssocID="{2E481F08-DD3D-4135-A082-B8CC0A22FCD4}" presName="hierChild3" presStyleCnt="0"/>
      <dgm:spPr/>
    </dgm:pt>
    <dgm:pt modelId="{CF8E13F3-700B-47C9-A3D4-B7C77AAA6A02}" type="pres">
      <dgm:prSet presAssocID="{DB64DD4E-2FC3-4B23-8188-C6C90B6A5186}" presName="Name19" presStyleLbl="parChTrans1D4" presStyleIdx="7" presStyleCnt="8"/>
      <dgm:spPr/>
      <dgm:t>
        <a:bodyPr/>
        <a:lstStyle/>
        <a:p>
          <a:endParaRPr lang="da-DK"/>
        </a:p>
      </dgm:t>
    </dgm:pt>
    <dgm:pt modelId="{2D8F6C7B-074A-4A9C-A763-B6B8C654D325}" type="pres">
      <dgm:prSet presAssocID="{AA61AC7B-1079-4462-80F7-A1FAB16E1238}" presName="Name21" presStyleCnt="0"/>
      <dgm:spPr/>
    </dgm:pt>
    <dgm:pt modelId="{30645A14-B254-4C76-9566-A92C31A0C218}" type="pres">
      <dgm:prSet presAssocID="{AA61AC7B-1079-4462-80F7-A1FAB16E1238}" presName="level2Shape" presStyleLbl="node4" presStyleIdx="7" presStyleCnt="8"/>
      <dgm:spPr/>
      <dgm:t>
        <a:bodyPr/>
        <a:lstStyle/>
        <a:p>
          <a:endParaRPr lang="da-DK"/>
        </a:p>
      </dgm:t>
    </dgm:pt>
    <dgm:pt modelId="{EFDA8F04-452E-4381-B05B-69097E5A6368}" type="pres">
      <dgm:prSet presAssocID="{AA61AC7B-1079-4462-80F7-A1FAB16E1238}"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7B89FD4C-B6D2-46A4-B99F-EFB51C6DF762}" type="presOf" srcId="{23C15B70-8747-493B-9F39-DBCED847EF91}" destId="{A14AC472-AA8E-4723-AAFC-CD8AAA80A684}" srcOrd="0" destOrd="0" presId="urn:microsoft.com/office/officeart/2005/8/layout/hierarchy6"/>
    <dgm:cxn modelId="{873918A6-AF39-4842-98B2-C9E10176745C}" type="presOf" srcId="{43E448A5-E78C-4844-AABC-9007FBD72CD3}" destId="{24406991-1438-4CEF-AE54-48D6F17D8313}" srcOrd="1" destOrd="0" presId="urn:microsoft.com/office/officeart/2005/8/layout/hierarchy6"/>
    <dgm:cxn modelId="{EC999480-A805-4984-9BCE-E41093F99647}" type="presOf" srcId="{64ACD195-3EB6-4B48-A2DF-C15AF4301C7F}" destId="{49E97B5D-4441-475B-A5E4-1DEBA25A677B}" srcOrd="0" destOrd="0" presId="urn:microsoft.com/office/officeart/2005/8/layout/hierarchy6"/>
    <dgm:cxn modelId="{49F18214-758A-44F4-B917-A0DE2465FF74}" type="presOf" srcId="{A602BE1C-0F4D-487B-BDA9-F1A290AF6B64}" destId="{1D1DE652-A53D-485D-9CF7-3FDDCA2FE8A2}" srcOrd="0" destOrd="0" presId="urn:microsoft.com/office/officeart/2005/8/layout/hierarchy6"/>
    <dgm:cxn modelId="{8AEF04CB-41B1-47DE-9EB2-5F859D2F4930}" type="presOf" srcId="{2B265004-A05A-4501-AC12-3BA9F7A19D26}" destId="{D65CC2E7-62EC-456B-83FE-A408A35932F5}" srcOrd="0" destOrd="0" presId="urn:microsoft.com/office/officeart/2005/8/layout/hierarchy6"/>
    <dgm:cxn modelId="{91EB2D41-DAB7-4540-A730-04F1F7320629}" type="presOf" srcId="{55800AE9-3E53-43F7-8CEC-7CA003DF1C37}" destId="{7CF41E0C-DDDE-4DD8-9A04-60D295D1A38E}" srcOrd="0" destOrd="0" presId="urn:microsoft.com/office/officeart/2005/8/layout/hierarchy6"/>
    <dgm:cxn modelId="{863D52AB-F18C-4E86-AAA1-86E35AD95027}" type="presOf" srcId="{2E481F08-DD3D-4135-A082-B8CC0A22FCD4}" destId="{F8E66878-54AB-49E3-B625-D7922F4040CE}"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B43D2D0A-683E-4449-A37A-56A2180F558C}" type="presOf" srcId="{235FC0A0-7B07-4B55-A845-454B499E58D5}" destId="{410004A3-0E80-4346-9ED7-A8565C48FED6}" srcOrd="0" destOrd="0" presId="urn:microsoft.com/office/officeart/2005/8/layout/hierarchy6"/>
    <dgm:cxn modelId="{129240A6-6520-42C9-AE24-49B9D433E626}" type="presOf" srcId="{BE1576F6-0DE9-4E58-AC9B-EC5CE2A9F4C2}" destId="{2363E3E7-7EA3-47F9-A0B0-5326C281D1AC}" srcOrd="0" destOrd="0" presId="urn:microsoft.com/office/officeart/2005/8/layout/hierarchy6"/>
    <dgm:cxn modelId="{B2CA7817-8C13-4D8B-A9B4-98EB5A492601}" type="presOf" srcId="{577D82D1-9539-46F0-AA5B-233A67F91B34}" destId="{796DF40D-6F84-493D-BD7A-E995BDC21C00}" srcOrd="0" destOrd="0" presId="urn:microsoft.com/office/officeart/2005/8/layout/hierarchy6"/>
    <dgm:cxn modelId="{2570A2AD-9B00-4463-A26B-32A9D630DFF3}" type="presOf" srcId="{3F2AEFD2-D989-4EE6-B70F-50ECFF9CE991}" destId="{2AADCB6D-BADB-4589-86D1-1834E35CB08D}" srcOrd="0" destOrd="0" presId="urn:microsoft.com/office/officeart/2005/8/layout/hierarchy6"/>
    <dgm:cxn modelId="{15A0FE5D-6FEF-4DC6-98D3-B26D7DDA58C7}" type="presOf" srcId="{61DAE959-669C-459B-B8DD-BBF15771A961}" destId="{668D0D2A-7F08-447F-8EE4-ED7A116BB7BB}" srcOrd="0" destOrd="0" presId="urn:microsoft.com/office/officeart/2005/8/layout/hierarchy6"/>
    <dgm:cxn modelId="{2104FEBA-8FA6-4481-B8BC-E121BB12E732}" type="presOf" srcId="{96725F5D-4733-4815-8D67-99C80E9024E9}" destId="{B80728CE-0F88-4122-A5F2-1B6F0E5EA67B}" srcOrd="0" destOrd="0" presId="urn:microsoft.com/office/officeart/2005/8/layout/hierarchy6"/>
    <dgm:cxn modelId="{CB9C6A43-6EEB-4F73-88A7-17FC1F10DDD1}" srcId="{BE1576F6-0DE9-4E58-AC9B-EC5CE2A9F4C2}" destId="{BAF2E9FB-B421-4D36-BFB8-7E5D9C83A130}" srcOrd="1" destOrd="0" parTransId="{05FC00B3-A8D5-4499-90AC-BAA409E98C9D}" sibTransId="{83FA2507-2EAF-4E44-BCDA-ABC218D31E74}"/>
    <dgm:cxn modelId="{C4C937B0-EF37-49FA-99EC-636A0CD0D626}" srcId="{7A42D39F-9C30-45AC-94FB-0FBF27C47801}" destId="{A5852CD4-57D3-4C81-8485-0FB629757DFA}" srcOrd="1" destOrd="0" parTransId="{59ADC8D1-A7D8-402D-A014-9B4514B1A774}" sibTransId="{1BFED5AB-324D-4F90-A78D-6792ECBBE10B}"/>
    <dgm:cxn modelId="{764C251F-854C-46CB-8651-403B643AF5C8}" srcId="{BE1576F6-0DE9-4E58-AC9B-EC5CE2A9F4C2}" destId="{7BFFE11E-400B-4D6A-8110-2DD12A70C6A3}" srcOrd="0" destOrd="0" parTransId="{23C15B70-8747-493B-9F39-DBCED847EF91}" sibTransId="{A5AB9A26-59FA-4DE6-B0C2-98FDFF1E83C0}"/>
    <dgm:cxn modelId="{8FAA357D-762F-4A31-B681-B236E958E7D4}" type="presOf" srcId="{43E448A5-E78C-4844-AABC-9007FBD72CD3}" destId="{C754F50C-E791-4B3A-B236-39EF8A750195}" srcOrd="0" destOrd="0" presId="urn:microsoft.com/office/officeart/2005/8/layout/hierarchy6"/>
    <dgm:cxn modelId="{ADDAE6C4-B881-4E3C-BA59-824022DE5318}" type="presOf" srcId="{AE24CC57-BF85-4F09-9B10-9F05EF7326D6}" destId="{F8FB7507-2518-443B-9170-6A60B46F82DE}" srcOrd="0" destOrd="0" presId="urn:microsoft.com/office/officeart/2005/8/layout/hierarchy6"/>
    <dgm:cxn modelId="{233516B0-FD1C-43F0-9D5A-EB396145D476}" srcId="{D6C86AC5-F2BD-4F40-99C0-E54868DBA853}" destId="{AA61AC7B-1079-4462-80F7-A1FAB16E1238}" srcOrd="1" destOrd="0" parTransId="{DB64DD4E-2FC3-4B23-8188-C6C90B6A5186}" sibTransId="{584BE0EE-DB5D-41B0-9307-B40A50D0D4DD}"/>
    <dgm:cxn modelId="{7E588F2F-71C8-4BEF-B7C4-A27A9B96EF30}" srcId="{AE538861-5FC3-4472-977C-7A30B35DC8CA}" destId="{92231590-0FCE-4E00-B4CC-C85694859764}" srcOrd="0" destOrd="0" parTransId="{E9468837-4FD6-42AC-8E3A-67C50127C0A0}" sibTransId="{C12136E3-36A0-4526-8BBF-71C08A06CB7D}"/>
    <dgm:cxn modelId="{4DD29256-1960-49B4-BE76-D2A729FC48EA}" srcId="{AE24CC57-BF85-4F09-9B10-9F05EF7326D6}" destId="{BE1576F6-0DE9-4E58-AC9B-EC5CE2A9F4C2}" srcOrd="0" destOrd="0" parTransId="{7667FA88-8066-4422-B211-2C619572A237}" sibTransId="{36640CA5-40EC-431B-A7F5-B8418FBD2AC5}"/>
    <dgm:cxn modelId="{F3FD6670-3397-48C5-BA41-C7C0ADEE9F2E}" type="presOf" srcId="{2481567A-3505-478D-BB92-8741D1753199}" destId="{9116E507-EB18-439D-A4C8-594AA40AC281}"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D9421788-F021-4410-8123-D75E3E05F633}" type="presOf" srcId="{7BFFE11E-400B-4D6A-8110-2DD12A70C6A3}" destId="{695640E3-DEE3-46E6-AB4D-0E03C7B7C2CC}" srcOrd="0" destOrd="0" presId="urn:microsoft.com/office/officeart/2005/8/layout/hierarchy6"/>
    <dgm:cxn modelId="{3F743EBC-9867-417E-AC7F-6C37815AAFE4}" type="presOf" srcId="{DB64DD4E-2FC3-4B23-8188-C6C90B6A5186}" destId="{CF8E13F3-700B-47C9-A3D4-B7C77AAA6A02}" srcOrd="0"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013F673B-9B57-466D-9C2E-3E905663850A}" srcId="{BAF2E9FB-B421-4D36-BFB8-7E5D9C83A130}" destId="{D6C86AC5-F2BD-4F40-99C0-E54868DBA853}" srcOrd="1" destOrd="0" parTransId="{061F34B4-EBA0-462F-BFEE-54A34B5FA01B}" sibTransId="{D8B90150-CF13-462A-AC95-1BD80930954F}"/>
    <dgm:cxn modelId="{45167790-C8AD-428F-B98B-4655DF996756}" type="presOf" srcId="{D6C86AC5-F2BD-4F40-99C0-E54868DBA853}" destId="{86273A26-24CD-4D92-B482-37B93B4C3C95}" srcOrd="0" destOrd="0" presId="urn:microsoft.com/office/officeart/2005/8/layout/hierarchy6"/>
    <dgm:cxn modelId="{384A734F-36A5-49A5-82ED-BF5717B35C27}" type="presOf" srcId="{AE538861-5FC3-4472-977C-7A30B35DC8CA}" destId="{82375BBD-A056-4319-9741-EE55A5F846CD}" srcOrd="0" destOrd="0" presId="urn:microsoft.com/office/officeart/2005/8/layout/hierarchy6"/>
    <dgm:cxn modelId="{7E8F5B7F-85FF-4A59-B8DA-B8BC309D5C24}" type="presOf" srcId="{05FC00B3-A8D5-4499-90AC-BAA409E98C9D}" destId="{7F4E2739-D661-4416-A407-D58A69304BF7}" srcOrd="0" destOrd="0" presId="urn:microsoft.com/office/officeart/2005/8/layout/hierarchy6"/>
    <dgm:cxn modelId="{AA6C75E3-F79E-425D-9E6B-2D020E1B5EE5}" type="presOf" srcId="{898B6F6A-1BE0-4156-8EA8-3EAE02F3CF0C}" destId="{69435BCB-0215-47B1-A2EC-1C0E4E420F85}" srcOrd="0" destOrd="0" presId="urn:microsoft.com/office/officeart/2005/8/layout/hierarchy6"/>
    <dgm:cxn modelId="{48A6E36C-4B94-459C-9C32-4CAD6A6FA185}" type="presOf" srcId="{0AE8C9B1-E152-4F58-88EB-5FCA802F8D96}" destId="{6E989266-6265-49EE-AEDE-786E1CB184E0}"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06032412-3771-45B0-A297-956F59207761}" srcId="{7A42D39F-9C30-45AC-94FB-0FBF27C47801}" destId="{3F2AEFD2-D989-4EE6-B70F-50ECFF9CE991}" srcOrd="0" destOrd="0" parTransId="{898B6F6A-1BE0-4156-8EA8-3EAE02F3CF0C}" sibTransId="{6A17A5D3-723C-4722-ADE1-7B834C77D8A6}"/>
    <dgm:cxn modelId="{BC9126A4-C849-4F8E-AB92-B7A20AB0AF29}" type="presOf" srcId="{BAF2E9FB-B421-4D36-BFB8-7E5D9C83A130}" destId="{63369185-237F-4072-A7A9-46B3062F5016}" srcOrd="0" destOrd="0" presId="urn:microsoft.com/office/officeart/2005/8/layout/hierarchy6"/>
    <dgm:cxn modelId="{394CE736-EC09-4ABF-851F-E347C016D8D9}" srcId="{7BFFE11E-400B-4D6A-8110-2DD12A70C6A3}" destId="{AE538861-5FC3-4472-977C-7A30B35DC8CA}" srcOrd="1" destOrd="0" parTransId="{07D243E8-C2F3-41E2-BD68-3B5D608898BE}" sibTransId="{1D286896-1CC7-4132-A4ED-4F394B6F6D81}"/>
    <dgm:cxn modelId="{12DD0398-3756-409D-9E9E-8DAC196F2E0B}" type="presOf" srcId="{59ADC8D1-A7D8-402D-A014-9B4514B1A774}" destId="{599B8894-3112-4EDB-991F-17B1AF1BDE8D}" srcOrd="0" destOrd="0" presId="urn:microsoft.com/office/officeart/2005/8/layout/hierarchy6"/>
    <dgm:cxn modelId="{008A78AB-410A-45EE-A6AE-BA25A82BE08E}" srcId="{55800AE9-3E53-43F7-8CEC-7CA003DF1C37}" destId="{96725F5D-4733-4815-8D67-99C80E9024E9}" srcOrd="1" destOrd="0" parTransId="{2481567A-3505-478D-BB92-8741D1753199}" sibTransId="{4C25E39E-335D-4498-92EA-A6BFB6D2EF2B}"/>
    <dgm:cxn modelId="{74C76044-AF26-4ED9-B712-AE927085A8B4}" type="presOf" srcId="{061F34B4-EBA0-462F-BFEE-54A34B5FA01B}" destId="{373FFE6A-D1ED-41FD-852D-1B96C96B6024}" srcOrd="0" destOrd="0" presId="urn:microsoft.com/office/officeart/2005/8/layout/hierarchy6"/>
    <dgm:cxn modelId="{56B519D5-776A-41D4-AA45-C9A3000510D8}" type="presOf" srcId="{64ACD195-3EB6-4B48-A2DF-C15AF4301C7F}" destId="{86342B8D-A727-4FC0-9345-27CA96C06D12}" srcOrd="1"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7B828FF7-5E19-4970-B103-F7EEFBBE3D37}" type="presOf" srcId="{9FB3A607-3E66-433F-A378-FA82B414FF18}" destId="{7E19AD08-7F43-41A9-A808-83B1F927149B}" srcOrd="0" destOrd="0" presId="urn:microsoft.com/office/officeart/2005/8/layout/hierarchy6"/>
    <dgm:cxn modelId="{DFFFF471-9A52-473E-A908-10BFF9F92C57}" srcId="{D6C86AC5-F2BD-4F40-99C0-E54868DBA853}" destId="{2E481F08-DD3D-4135-A082-B8CC0A22FCD4}" srcOrd="0" destOrd="0" parTransId="{70DF5138-5CBF-44FE-BCA8-2ED72D163D5E}" sibTransId="{004771DD-3E12-43E8-AE03-286E98D6C77F}"/>
    <dgm:cxn modelId="{7F5E032B-39F6-4C66-BE22-6B15EDC6F0F8}" srcId="{AE24CC57-BF85-4F09-9B10-9F05EF7326D6}" destId="{B94C8987-6A86-4665-971B-82FBB9E5C051}" srcOrd="1" destOrd="0" parTransId="{75D43917-A995-42ED-8E26-F7048A3F68B3}" sibTransId="{95F8CB7E-893D-4F8C-B7F2-8802A6F76CC5}"/>
    <dgm:cxn modelId="{DF04D05A-E5CB-4F56-9AD3-69E6001DAE65}" type="presOf" srcId="{B94C8987-6A86-4665-971B-82FBB9E5C051}" destId="{F03AC43F-3DE4-454A-8485-E959BA098226}" srcOrd="0" destOrd="0" presId="urn:microsoft.com/office/officeart/2005/8/layout/hierarchy6"/>
    <dgm:cxn modelId="{0C00B571-B516-4042-B57B-ABDD873FD21F}" srcId="{BAF2E9FB-B421-4D36-BFB8-7E5D9C83A130}" destId="{7A42D39F-9C30-45AC-94FB-0FBF27C47801}" srcOrd="0" destOrd="0" parTransId="{2B265004-A05A-4501-AC12-3BA9F7A19D26}" sibTransId="{67421852-B367-458B-9382-C71824ED53A5}"/>
    <dgm:cxn modelId="{EE90CD9D-10CF-48A4-A32B-C73CB19F6331}" type="presOf" srcId="{07D243E8-C2F3-41E2-BD68-3B5D608898BE}" destId="{997FADDA-67F7-4BBA-9183-4B86B6B69D47}" srcOrd="0" destOrd="0" presId="urn:microsoft.com/office/officeart/2005/8/layout/hierarchy6"/>
    <dgm:cxn modelId="{1A02234A-7EC4-4848-8081-C01A5B585B72}" type="presOf" srcId="{70DF5138-5CBF-44FE-BCA8-2ED72D163D5E}" destId="{3D0EBF79-E467-4EFD-B88B-70BD5B6E1979}" srcOrd="0" destOrd="0" presId="urn:microsoft.com/office/officeart/2005/8/layout/hierarchy6"/>
    <dgm:cxn modelId="{4E8A6143-F626-4CD6-9436-E7556E3A5F24}" type="presOf" srcId="{B94C8987-6A86-4665-971B-82FBB9E5C051}" destId="{8D8300E2-EBC6-4649-A727-6A3DD8794009}" srcOrd="1" destOrd="0" presId="urn:microsoft.com/office/officeart/2005/8/layout/hierarchy6"/>
    <dgm:cxn modelId="{5114C3C3-D76E-4293-A607-DAD5D6CCB51D}" type="presOf" srcId="{7A42D39F-9C30-45AC-94FB-0FBF27C47801}" destId="{9EB58A4E-4FA9-479F-99F9-70215C97D864}" srcOrd="0" destOrd="0" presId="urn:microsoft.com/office/officeart/2005/8/layout/hierarchy6"/>
    <dgm:cxn modelId="{D8038962-DD98-468B-BBCF-E2BC000C373F}" type="presOf" srcId="{92231590-0FCE-4E00-B4CC-C85694859764}" destId="{B4B19D65-47E3-498D-9725-0D26302E7C46}" srcOrd="0" destOrd="0" presId="urn:microsoft.com/office/officeart/2005/8/layout/hierarchy6"/>
    <dgm:cxn modelId="{C462E5A4-5CB7-4FD2-B77A-DCBD6A8B93D2}" type="presOf" srcId="{AA61AC7B-1079-4462-80F7-A1FAB16E1238}" destId="{30645A14-B254-4C76-9566-A92C31A0C218}" srcOrd="0" destOrd="0" presId="urn:microsoft.com/office/officeart/2005/8/layout/hierarchy6"/>
    <dgm:cxn modelId="{3EC71716-659B-4A47-B8E1-CD84ACA842FA}" type="presOf" srcId="{A5852CD4-57D3-4C81-8485-0FB629757DFA}" destId="{8742D75E-991B-4116-ACD3-DAA893C10BCB}"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530F34B8-4EED-4FF5-971D-DAC912796CD9}" type="presOf" srcId="{E9468837-4FD6-42AC-8E3A-67C50127C0A0}" destId="{831313EC-9A83-49AB-892A-28E165AF56FC}" srcOrd="0" destOrd="0" presId="urn:microsoft.com/office/officeart/2005/8/layout/hierarchy6"/>
    <dgm:cxn modelId="{6ADFB361-3704-45BB-A9DD-BC7C713FA920}" type="presOf" srcId="{235FC0A0-7B07-4B55-A845-454B499E58D5}" destId="{80D66285-9665-4FF2-A346-E741331A94C3}" srcOrd="1" destOrd="0" presId="urn:microsoft.com/office/officeart/2005/8/layout/hierarchy6"/>
    <dgm:cxn modelId="{262E87F1-8EDC-45CD-8F5E-6532D373FE39}" type="presParOf" srcId="{F8FB7507-2518-443B-9170-6A60B46F82DE}" destId="{DE5E76C5-BD8B-42AC-9929-11EDF4077ED8}" srcOrd="0" destOrd="0" presId="urn:microsoft.com/office/officeart/2005/8/layout/hierarchy6"/>
    <dgm:cxn modelId="{EC438D10-2F76-4FF0-8D80-30D2BE8CD2B7}" type="presParOf" srcId="{DE5E76C5-BD8B-42AC-9929-11EDF4077ED8}" destId="{EE3B5412-0F24-4A8F-BCEC-1F44BD863CA3}" srcOrd="0" destOrd="0" presId="urn:microsoft.com/office/officeart/2005/8/layout/hierarchy6"/>
    <dgm:cxn modelId="{A6AA167D-97BD-4CAB-8BA5-D495F1F21200}" type="presParOf" srcId="{DE5E76C5-BD8B-42AC-9929-11EDF4077ED8}" destId="{37273D51-2848-4099-8D47-FE11B7BF90D2}" srcOrd="1" destOrd="0" presId="urn:microsoft.com/office/officeart/2005/8/layout/hierarchy6"/>
    <dgm:cxn modelId="{9307D152-A3D1-4666-AFEC-16FB488DE848}" type="presParOf" srcId="{37273D51-2848-4099-8D47-FE11B7BF90D2}" destId="{D66619ED-26D5-443E-B786-3EB42F7866D8}" srcOrd="0" destOrd="0" presId="urn:microsoft.com/office/officeart/2005/8/layout/hierarchy6"/>
    <dgm:cxn modelId="{554BEE62-219C-4A9D-89DE-52B661EC9A03}" type="presParOf" srcId="{D66619ED-26D5-443E-B786-3EB42F7866D8}" destId="{2363E3E7-7EA3-47F9-A0B0-5326C281D1AC}" srcOrd="0" destOrd="0" presId="urn:microsoft.com/office/officeart/2005/8/layout/hierarchy6"/>
    <dgm:cxn modelId="{EFC19CE3-F141-48CF-8C84-20EE1ABDC5E3}" type="presParOf" srcId="{D66619ED-26D5-443E-B786-3EB42F7866D8}" destId="{0B6407A3-0ED9-40B0-9635-DA52368D3B08}" srcOrd="1" destOrd="0" presId="urn:microsoft.com/office/officeart/2005/8/layout/hierarchy6"/>
    <dgm:cxn modelId="{DD8006AC-76C2-4B83-802F-B2EFD3EBC1C4}" type="presParOf" srcId="{0B6407A3-0ED9-40B0-9635-DA52368D3B08}" destId="{A14AC472-AA8E-4723-AAFC-CD8AAA80A684}" srcOrd="0" destOrd="0" presId="urn:microsoft.com/office/officeart/2005/8/layout/hierarchy6"/>
    <dgm:cxn modelId="{2450D81C-2489-47AC-BF8B-7ECBF3E75D65}" type="presParOf" srcId="{0B6407A3-0ED9-40B0-9635-DA52368D3B08}" destId="{EF1DBA95-7F44-4639-B6E9-C8516EB2B1C3}" srcOrd="1" destOrd="0" presId="urn:microsoft.com/office/officeart/2005/8/layout/hierarchy6"/>
    <dgm:cxn modelId="{9DF0DF13-3588-4E5A-AFDE-4C1F8E341215}" type="presParOf" srcId="{EF1DBA95-7F44-4639-B6E9-C8516EB2B1C3}" destId="{695640E3-DEE3-46E6-AB4D-0E03C7B7C2CC}" srcOrd="0" destOrd="0" presId="urn:microsoft.com/office/officeart/2005/8/layout/hierarchy6"/>
    <dgm:cxn modelId="{34C912D0-30D7-456B-A134-B193F6060F90}" type="presParOf" srcId="{EF1DBA95-7F44-4639-B6E9-C8516EB2B1C3}" destId="{8EC891B3-8552-4781-BD63-74EB21690EC7}" srcOrd="1" destOrd="0" presId="urn:microsoft.com/office/officeart/2005/8/layout/hierarchy6"/>
    <dgm:cxn modelId="{335AABA6-5779-42B8-A5E6-2DDE955DC778}" type="presParOf" srcId="{8EC891B3-8552-4781-BD63-74EB21690EC7}" destId="{7E19AD08-7F43-41A9-A808-83B1F927149B}" srcOrd="0" destOrd="0" presId="urn:microsoft.com/office/officeart/2005/8/layout/hierarchy6"/>
    <dgm:cxn modelId="{C43932BB-C72C-474B-9AC4-655810CDE3C0}" type="presParOf" srcId="{8EC891B3-8552-4781-BD63-74EB21690EC7}" destId="{8ABDA3A6-85D2-4AC5-BC4B-6703FE11EAFE}" srcOrd="1" destOrd="0" presId="urn:microsoft.com/office/officeart/2005/8/layout/hierarchy6"/>
    <dgm:cxn modelId="{18E62C5D-DFA9-4FD9-877D-CCDF17F23902}" type="presParOf" srcId="{8ABDA3A6-85D2-4AC5-BC4B-6703FE11EAFE}" destId="{7CF41E0C-DDDE-4DD8-9A04-60D295D1A38E}" srcOrd="0" destOrd="0" presId="urn:microsoft.com/office/officeart/2005/8/layout/hierarchy6"/>
    <dgm:cxn modelId="{F629C290-1F31-460D-B9C3-DCC38AF310FD}" type="presParOf" srcId="{8ABDA3A6-85D2-4AC5-BC4B-6703FE11EAFE}" destId="{85E34C33-84EF-412B-B9A3-C3E8D98FB0A8}" srcOrd="1" destOrd="0" presId="urn:microsoft.com/office/officeart/2005/8/layout/hierarchy6"/>
    <dgm:cxn modelId="{CE2CA06D-D3A2-4184-85CC-21BF87D4AE03}" type="presParOf" srcId="{85E34C33-84EF-412B-B9A3-C3E8D98FB0A8}" destId="{796DF40D-6F84-493D-BD7A-E995BDC21C00}" srcOrd="0" destOrd="0" presId="urn:microsoft.com/office/officeart/2005/8/layout/hierarchy6"/>
    <dgm:cxn modelId="{23DB1B10-7853-4DA3-AFDA-B09E77EF1399}" type="presParOf" srcId="{85E34C33-84EF-412B-B9A3-C3E8D98FB0A8}" destId="{AE3B1E39-2F4D-4027-9F18-28C96BCCE25F}" srcOrd="1" destOrd="0" presId="urn:microsoft.com/office/officeart/2005/8/layout/hierarchy6"/>
    <dgm:cxn modelId="{1E1E36D3-4675-4B9B-87B5-706A22A5C898}" type="presParOf" srcId="{AE3B1E39-2F4D-4027-9F18-28C96BCCE25F}" destId="{6E989266-6265-49EE-AEDE-786E1CB184E0}" srcOrd="0" destOrd="0" presId="urn:microsoft.com/office/officeart/2005/8/layout/hierarchy6"/>
    <dgm:cxn modelId="{13952ACC-C1AB-4823-8CD6-E7F82AA3C4EC}" type="presParOf" srcId="{AE3B1E39-2F4D-4027-9F18-28C96BCCE25F}" destId="{922CFF42-4422-441E-8C9D-24AE65454D57}" srcOrd="1" destOrd="0" presId="urn:microsoft.com/office/officeart/2005/8/layout/hierarchy6"/>
    <dgm:cxn modelId="{D8E82F4E-3D86-458C-82B2-12792A7FC566}" type="presParOf" srcId="{85E34C33-84EF-412B-B9A3-C3E8D98FB0A8}" destId="{9116E507-EB18-439D-A4C8-594AA40AC281}" srcOrd="2" destOrd="0" presId="urn:microsoft.com/office/officeart/2005/8/layout/hierarchy6"/>
    <dgm:cxn modelId="{1F613F69-6999-4CB6-8325-4A389595E2C6}" type="presParOf" srcId="{85E34C33-84EF-412B-B9A3-C3E8D98FB0A8}" destId="{14227496-912F-4E94-A3F0-1BBC10DC03C0}" srcOrd="3" destOrd="0" presId="urn:microsoft.com/office/officeart/2005/8/layout/hierarchy6"/>
    <dgm:cxn modelId="{C7693A0E-B2B9-4592-A5EF-9C5FE83F9AB2}" type="presParOf" srcId="{14227496-912F-4E94-A3F0-1BBC10DC03C0}" destId="{B80728CE-0F88-4122-A5F2-1B6F0E5EA67B}" srcOrd="0" destOrd="0" presId="urn:microsoft.com/office/officeart/2005/8/layout/hierarchy6"/>
    <dgm:cxn modelId="{0DBC0C72-D8BD-4319-8E1E-5233EC73C47E}" type="presParOf" srcId="{14227496-912F-4E94-A3F0-1BBC10DC03C0}" destId="{1BF84BA6-A900-4468-A886-9F30A66029D3}" srcOrd="1" destOrd="0" presId="urn:microsoft.com/office/officeart/2005/8/layout/hierarchy6"/>
    <dgm:cxn modelId="{1E20C1C0-5486-4117-B5A8-2E28BC168956}" type="presParOf" srcId="{8EC891B3-8552-4781-BD63-74EB21690EC7}" destId="{997FADDA-67F7-4BBA-9183-4B86B6B69D47}" srcOrd="2" destOrd="0" presId="urn:microsoft.com/office/officeart/2005/8/layout/hierarchy6"/>
    <dgm:cxn modelId="{744707BA-1D9C-43D9-A004-2F2C17205968}" type="presParOf" srcId="{8EC891B3-8552-4781-BD63-74EB21690EC7}" destId="{F6EF4506-244A-4FA8-9838-A528113FB136}" srcOrd="3" destOrd="0" presId="urn:microsoft.com/office/officeart/2005/8/layout/hierarchy6"/>
    <dgm:cxn modelId="{CECDA71F-51A1-4013-A8DA-A05D3BE5115D}" type="presParOf" srcId="{F6EF4506-244A-4FA8-9838-A528113FB136}" destId="{82375BBD-A056-4319-9741-EE55A5F846CD}" srcOrd="0" destOrd="0" presId="urn:microsoft.com/office/officeart/2005/8/layout/hierarchy6"/>
    <dgm:cxn modelId="{36A79684-4059-4F96-BC1D-A1F628EA1019}" type="presParOf" srcId="{F6EF4506-244A-4FA8-9838-A528113FB136}" destId="{69F98DEA-0511-49B5-BEE4-90B6B5A1999E}" srcOrd="1" destOrd="0" presId="urn:microsoft.com/office/officeart/2005/8/layout/hierarchy6"/>
    <dgm:cxn modelId="{88EC8A20-F469-40AA-96D2-53AB9E8C3882}" type="presParOf" srcId="{69F98DEA-0511-49B5-BEE4-90B6B5A1999E}" destId="{831313EC-9A83-49AB-892A-28E165AF56FC}" srcOrd="0" destOrd="0" presId="urn:microsoft.com/office/officeart/2005/8/layout/hierarchy6"/>
    <dgm:cxn modelId="{D62959E0-AF21-4771-A9D8-0C419733FC7A}" type="presParOf" srcId="{69F98DEA-0511-49B5-BEE4-90B6B5A1999E}" destId="{A3AE50B2-DAA2-40ED-B519-7F39CCDE78F6}" srcOrd="1" destOrd="0" presId="urn:microsoft.com/office/officeart/2005/8/layout/hierarchy6"/>
    <dgm:cxn modelId="{84199952-18DB-4051-B2AF-E4D7CBCBA3E2}" type="presParOf" srcId="{A3AE50B2-DAA2-40ED-B519-7F39CCDE78F6}" destId="{B4B19D65-47E3-498D-9725-0D26302E7C46}" srcOrd="0" destOrd="0" presId="urn:microsoft.com/office/officeart/2005/8/layout/hierarchy6"/>
    <dgm:cxn modelId="{927155CB-1586-44E5-B74C-E1F4D608D6D4}" type="presParOf" srcId="{A3AE50B2-DAA2-40ED-B519-7F39CCDE78F6}" destId="{0B7F8DFA-7ABF-4CE3-8A94-D2B7F96B4D0A}" srcOrd="1" destOrd="0" presId="urn:microsoft.com/office/officeart/2005/8/layout/hierarchy6"/>
    <dgm:cxn modelId="{0E78ECA3-534A-481B-A175-1EA395BF9F11}" type="presParOf" srcId="{69F98DEA-0511-49B5-BEE4-90B6B5A1999E}" destId="{1D1DE652-A53D-485D-9CF7-3FDDCA2FE8A2}" srcOrd="2" destOrd="0" presId="urn:microsoft.com/office/officeart/2005/8/layout/hierarchy6"/>
    <dgm:cxn modelId="{9D316B25-F2E0-4A50-AD62-60E4789E803B}" type="presParOf" srcId="{69F98DEA-0511-49B5-BEE4-90B6B5A1999E}" destId="{A6AC768F-DA98-4CB9-BB11-AADC34FF05C5}" srcOrd="3" destOrd="0" presId="urn:microsoft.com/office/officeart/2005/8/layout/hierarchy6"/>
    <dgm:cxn modelId="{49BC86E2-D97E-4F97-9D8A-F555060D633E}" type="presParOf" srcId="{A6AC768F-DA98-4CB9-BB11-AADC34FF05C5}" destId="{668D0D2A-7F08-447F-8EE4-ED7A116BB7BB}" srcOrd="0" destOrd="0" presId="urn:microsoft.com/office/officeart/2005/8/layout/hierarchy6"/>
    <dgm:cxn modelId="{78136A99-521B-4203-9583-8D05E8FD681B}" type="presParOf" srcId="{A6AC768F-DA98-4CB9-BB11-AADC34FF05C5}" destId="{944D538F-8104-45C5-AA6B-2D6575A2F4DA}" srcOrd="1" destOrd="0" presId="urn:microsoft.com/office/officeart/2005/8/layout/hierarchy6"/>
    <dgm:cxn modelId="{7B5FE613-5CEC-445D-8130-345F6C554667}" type="presParOf" srcId="{0B6407A3-0ED9-40B0-9635-DA52368D3B08}" destId="{7F4E2739-D661-4416-A407-D58A69304BF7}" srcOrd="2" destOrd="0" presId="urn:microsoft.com/office/officeart/2005/8/layout/hierarchy6"/>
    <dgm:cxn modelId="{3FC16EB2-097D-4E20-9E0C-9833AD721ED7}" type="presParOf" srcId="{0B6407A3-0ED9-40B0-9635-DA52368D3B08}" destId="{4D5E6363-FF52-4DCC-B91D-5997E1F464A2}" srcOrd="3" destOrd="0" presId="urn:microsoft.com/office/officeart/2005/8/layout/hierarchy6"/>
    <dgm:cxn modelId="{C65056BD-38CA-435A-A5BA-77DF0A222E31}" type="presParOf" srcId="{4D5E6363-FF52-4DCC-B91D-5997E1F464A2}" destId="{63369185-237F-4072-A7A9-46B3062F5016}" srcOrd="0" destOrd="0" presId="urn:microsoft.com/office/officeart/2005/8/layout/hierarchy6"/>
    <dgm:cxn modelId="{8B18E4E1-852D-4CAC-8F11-24E8F1468B39}" type="presParOf" srcId="{4D5E6363-FF52-4DCC-B91D-5997E1F464A2}" destId="{4E4E3FA7-9A1B-415E-A219-7369D72BFA8D}" srcOrd="1" destOrd="0" presId="urn:microsoft.com/office/officeart/2005/8/layout/hierarchy6"/>
    <dgm:cxn modelId="{B4DA7DF0-E5B7-45B4-82C6-E43756606B3B}" type="presParOf" srcId="{4E4E3FA7-9A1B-415E-A219-7369D72BFA8D}" destId="{D65CC2E7-62EC-456B-83FE-A408A35932F5}" srcOrd="0" destOrd="0" presId="urn:microsoft.com/office/officeart/2005/8/layout/hierarchy6"/>
    <dgm:cxn modelId="{249876FD-4F7D-437A-9931-B6234EF64C18}" type="presParOf" srcId="{4E4E3FA7-9A1B-415E-A219-7369D72BFA8D}" destId="{4A762BEF-6367-4DE5-8F8C-BBABF627FA97}" srcOrd="1" destOrd="0" presId="urn:microsoft.com/office/officeart/2005/8/layout/hierarchy6"/>
    <dgm:cxn modelId="{1D7F2B42-2346-4BAD-ACA9-C045369BDC11}" type="presParOf" srcId="{4A762BEF-6367-4DE5-8F8C-BBABF627FA97}" destId="{9EB58A4E-4FA9-479F-99F9-70215C97D864}" srcOrd="0" destOrd="0" presId="urn:microsoft.com/office/officeart/2005/8/layout/hierarchy6"/>
    <dgm:cxn modelId="{0A781BD1-BB6C-40A2-AEB8-98BEBB089AC5}" type="presParOf" srcId="{4A762BEF-6367-4DE5-8F8C-BBABF627FA97}" destId="{4451DC6C-AC6C-4A6E-89DC-D4AB5BE88711}" srcOrd="1" destOrd="0" presId="urn:microsoft.com/office/officeart/2005/8/layout/hierarchy6"/>
    <dgm:cxn modelId="{4E0347C9-B344-4829-8D30-DC5FA71E367A}" type="presParOf" srcId="{4451DC6C-AC6C-4A6E-89DC-D4AB5BE88711}" destId="{69435BCB-0215-47B1-A2EC-1C0E4E420F85}" srcOrd="0" destOrd="0" presId="urn:microsoft.com/office/officeart/2005/8/layout/hierarchy6"/>
    <dgm:cxn modelId="{C2A9239C-2EE7-4AB6-ACAE-E1BD04710EAD}" type="presParOf" srcId="{4451DC6C-AC6C-4A6E-89DC-D4AB5BE88711}" destId="{77C2EB4B-E9F6-424F-BFA1-91963F6ECBC7}" srcOrd="1" destOrd="0" presId="urn:microsoft.com/office/officeart/2005/8/layout/hierarchy6"/>
    <dgm:cxn modelId="{F36D0D76-D86E-40FE-9D48-0FD705A1122C}" type="presParOf" srcId="{77C2EB4B-E9F6-424F-BFA1-91963F6ECBC7}" destId="{2AADCB6D-BADB-4589-86D1-1834E35CB08D}" srcOrd="0" destOrd="0" presId="urn:microsoft.com/office/officeart/2005/8/layout/hierarchy6"/>
    <dgm:cxn modelId="{2ABD5A38-F1F0-4E90-B67F-05E3EEC58851}" type="presParOf" srcId="{77C2EB4B-E9F6-424F-BFA1-91963F6ECBC7}" destId="{0D23E5CD-BE5E-442A-92DE-6805BD44AD35}" srcOrd="1" destOrd="0" presId="urn:microsoft.com/office/officeart/2005/8/layout/hierarchy6"/>
    <dgm:cxn modelId="{31D1C124-2916-4AFE-9BA2-B83FE05DB5AB}" type="presParOf" srcId="{4451DC6C-AC6C-4A6E-89DC-D4AB5BE88711}" destId="{599B8894-3112-4EDB-991F-17B1AF1BDE8D}" srcOrd="2" destOrd="0" presId="urn:microsoft.com/office/officeart/2005/8/layout/hierarchy6"/>
    <dgm:cxn modelId="{8BD57990-D10F-4462-83A2-B9F7A829B0FD}" type="presParOf" srcId="{4451DC6C-AC6C-4A6E-89DC-D4AB5BE88711}" destId="{13E558E6-9F31-444D-B320-949D40812089}" srcOrd="3" destOrd="0" presId="urn:microsoft.com/office/officeart/2005/8/layout/hierarchy6"/>
    <dgm:cxn modelId="{1BAD327D-FF86-436F-B05D-CCC64333388C}" type="presParOf" srcId="{13E558E6-9F31-444D-B320-949D40812089}" destId="{8742D75E-991B-4116-ACD3-DAA893C10BCB}" srcOrd="0" destOrd="0" presId="urn:microsoft.com/office/officeart/2005/8/layout/hierarchy6"/>
    <dgm:cxn modelId="{C51740EE-B4A5-4CD0-BB9C-C2E61BD0ED69}" type="presParOf" srcId="{13E558E6-9F31-444D-B320-949D40812089}" destId="{10B234D8-A4E0-4CB0-BA45-BA69BADA48B4}" srcOrd="1" destOrd="0" presId="urn:microsoft.com/office/officeart/2005/8/layout/hierarchy6"/>
    <dgm:cxn modelId="{2E853D7B-0E1D-4D53-A2B3-9B288A8BBF14}" type="presParOf" srcId="{4E4E3FA7-9A1B-415E-A219-7369D72BFA8D}" destId="{373FFE6A-D1ED-41FD-852D-1B96C96B6024}" srcOrd="2" destOrd="0" presId="urn:microsoft.com/office/officeart/2005/8/layout/hierarchy6"/>
    <dgm:cxn modelId="{FA2A57A9-26BA-40E3-B1D0-93BB0AF5B704}" type="presParOf" srcId="{4E4E3FA7-9A1B-415E-A219-7369D72BFA8D}" destId="{87B85974-6F72-4A29-97A3-CE76FF530D88}" srcOrd="3" destOrd="0" presId="urn:microsoft.com/office/officeart/2005/8/layout/hierarchy6"/>
    <dgm:cxn modelId="{D272E7C4-7F7F-48DB-8D0A-6B15D9373A0B}" type="presParOf" srcId="{87B85974-6F72-4A29-97A3-CE76FF530D88}" destId="{86273A26-24CD-4D92-B482-37B93B4C3C95}" srcOrd="0" destOrd="0" presId="urn:microsoft.com/office/officeart/2005/8/layout/hierarchy6"/>
    <dgm:cxn modelId="{69122C57-B1E2-4CCD-AD6A-FEA67879640B}" type="presParOf" srcId="{87B85974-6F72-4A29-97A3-CE76FF530D88}" destId="{0FE0D218-0E5E-4131-A36E-E022262AC270}" srcOrd="1" destOrd="0" presId="urn:microsoft.com/office/officeart/2005/8/layout/hierarchy6"/>
    <dgm:cxn modelId="{ADFA3721-5EB9-4853-BB36-0171668F5EED}" type="presParOf" srcId="{0FE0D218-0E5E-4131-A36E-E022262AC270}" destId="{3D0EBF79-E467-4EFD-B88B-70BD5B6E1979}" srcOrd="0" destOrd="0" presId="urn:microsoft.com/office/officeart/2005/8/layout/hierarchy6"/>
    <dgm:cxn modelId="{60BECB86-EE60-4C70-9228-78E0D90EE393}" type="presParOf" srcId="{0FE0D218-0E5E-4131-A36E-E022262AC270}" destId="{000F7521-0912-4717-BC64-CBE83A523E12}" srcOrd="1" destOrd="0" presId="urn:microsoft.com/office/officeart/2005/8/layout/hierarchy6"/>
    <dgm:cxn modelId="{78AF6A85-9DB7-4ACE-8555-1A672710659B}" type="presParOf" srcId="{000F7521-0912-4717-BC64-CBE83A523E12}" destId="{F8E66878-54AB-49E3-B625-D7922F4040CE}" srcOrd="0" destOrd="0" presId="urn:microsoft.com/office/officeart/2005/8/layout/hierarchy6"/>
    <dgm:cxn modelId="{1895A006-EDE8-48AC-B145-A0E28E3A68E4}" type="presParOf" srcId="{000F7521-0912-4717-BC64-CBE83A523E12}" destId="{DB337321-0858-414F-BAD1-0C182C407BEB}" srcOrd="1" destOrd="0" presId="urn:microsoft.com/office/officeart/2005/8/layout/hierarchy6"/>
    <dgm:cxn modelId="{E4B4E4E2-4CBA-4F4D-89A3-DD6066D0B547}" type="presParOf" srcId="{0FE0D218-0E5E-4131-A36E-E022262AC270}" destId="{CF8E13F3-700B-47C9-A3D4-B7C77AAA6A02}" srcOrd="2" destOrd="0" presId="urn:microsoft.com/office/officeart/2005/8/layout/hierarchy6"/>
    <dgm:cxn modelId="{2E3CC02F-D3E5-45B9-8EE1-980B4454A4FA}" type="presParOf" srcId="{0FE0D218-0E5E-4131-A36E-E022262AC270}" destId="{2D8F6C7B-074A-4A9C-A763-B6B8C654D325}" srcOrd="3" destOrd="0" presId="urn:microsoft.com/office/officeart/2005/8/layout/hierarchy6"/>
    <dgm:cxn modelId="{90D7F481-6C15-4795-B1C2-3513D00AB518}" type="presParOf" srcId="{2D8F6C7B-074A-4A9C-A763-B6B8C654D325}" destId="{30645A14-B254-4C76-9566-A92C31A0C218}" srcOrd="0" destOrd="0" presId="urn:microsoft.com/office/officeart/2005/8/layout/hierarchy6"/>
    <dgm:cxn modelId="{537910CB-F177-4F47-803C-58223401E03D}" type="presParOf" srcId="{2D8F6C7B-074A-4A9C-A763-B6B8C654D325}" destId="{EFDA8F04-452E-4381-B05B-69097E5A6368}" srcOrd="1" destOrd="0" presId="urn:microsoft.com/office/officeart/2005/8/layout/hierarchy6"/>
    <dgm:cxn modelId="{F23E890E-B7AA-4DD6-8438-40687843251A}" type="presParOf" srcId="{F8FB7507-2518-443B-9170-6A60B46F82DE}" destId="{6F8C93D3-F5C4-4599-B3E1-F3E1DEB5CFF9}" srcOrd="1" destOrd="0" presId="urn:microsoft.com/office/officeart/2005/8/layout/hierarchy6"/>
    <dgm:cxn modelId="{DD55786A-F24F-4E03-9B5A-649CF9DC87FA}" type="presParOf" srcId="{6F8C93D3-F5C4-4599-B3E1-F3E1DEB5CFF9}" destId="{1385CAC8-6DED-43A0-B38C-5804D22FCA9D}" srcOrd="0" destOrd="0" presId="urn:microsoft.com/office/officeart/2005/8/layout/hierarchy6"/>
    <dgm:cxn modelId="{CC0C798B-966D-449A-B782-47B96F37DC5B}" type="presParOf" srcId="{1385CAC8-6DED-43A0-B38C-5804D22FCA9D}" destId="{F03AC43F-3DE4-454A-8485-E959BA098226}" srcOrd="0" destOrd="0" presId="urn:microsoft.com/office/officeart/2005/8/layout/hierarchy6"/>
    <dgm:cxn modelId="{DAF7B2AB-A1E6-44DD-9C33-ABD4CE076773}" type="presParOf" srcId="{1385CAC8-6DED-43A0-B38C-5804D22FCA9D}" destId="{8D8300E2-EBC6-4649-A727-6A3DD8794009}" srcOrd="1" destOrd="0" presId="urn:microsoft.com/office/officeart/2005/8/layout/hierarchy6"/>
    <dgm:cxn modelId="{D77C07B7-C214-4909-93DD-4FAB3A3DA333}" type="presParOf" srcId="{6F8C93D3-F5C4-4599-B3E1-F3E1DEB5CFF9}" destId="{BC3EC575-7675-499F-887C-8F37ED75DE92}" srcOrd="1" destOrd="0" presId="urn:microsoft.com/office/officeart/2005/8/layout/hierarchy6"/>
    <dgm:cxn modelId="{76DD922F-6107-4A49-87AF-7D3AED83C901}" type="presParOf" srcId="{BC3EC575-7675-499F-887C-8F37ED75DE92}" destId="{2981EC70-0ED7-4F11-9772-DE73AEF1BDD4}" srcOrd="0" destOrd="0" presId="urn:microsoft.com/office/officeart/2005/8/layout/hierarchy6"/>
    <dgm:cxn modelId="{C0A2DC36-48FA-44B3-B33C-78F28C9033CF}" type="presParOf" srcId="{6F8C93D3-F5C4-4599-B3E1-F3E1DEB5CFF9}" destId="{7432DEFE-093C-4852-9F58-A30C100402BD}" srcOrd="2" destOrd="0" presId="urn:microsoft.com/office/officeart/2005/8/layout/hierarchy6"/>
    <dgm:cxn modelId="{1BA203AB-0823-49F0-B6D2-ED2862AE1B18}" type="presParOf" srcId="{7432DEFE-093C-4852-9F58-A30C100402BD}" destId="{C754F50C-E791-4B3A-B236-39EF8A750195}" srcOrd="0" destOrd="0" presId="urn:microsoft.com/office/officeart/2005/8/layout/hierarchy6"/>
    <dgm:cxn modelId="{6089D99D-2B0C-4CE5-B872-8B2B2B37669B}" type="presParOf" srcId="{7432DEFE-093C-4852-9F58-A30C100402BD}" destId="{24406991-1438-4CEF-AE54-48D6F17D8313}" srcOrd="1" destOrd="0" presId="urn:microsoft.com/office/officeart/2005/8/layout/hierarchy6"/>
    <dgm:cxn modelId="{E7D969C7-6E36-47F5-B316-D5E88F143316}" type="presParOf" srcId="{6F8C93D3-F5C4-4599-B3E1-F3E1DEB5CFF9}" destId="{448BA1D7-EDAE-45A4-96A8-94C34ECE4594}" srcOrd="3" destOrd="0" presId="urn:microsoft.com/office/officeart/2005/8/layout/hierarchy6"/>
    <dgm:cxn modelId="{CB391891-5F82-4C10-AA63-301147C31A9F}" type="presParOf" srcId="{448BA1D7-EDAE-45A4-96A8-94C34ECE4594}" destId="{8DEB3136-BCF4-49DF-A90B-1A6B26163A44}" srcOrd="0" destOrd="0" presId="urn:microsoft.com/office/officeart/2005/8/layout/hierarchy6"/>
    <dgm:cxn modelId="{3BAB6191-E6AB-4398-9706-B960D4190FEE}" type="presParOf" srcId="{6F8C93D3-F5C4-4599-B3E1-F3E1DEB5CFF9}" destId="{AC2DF48C-53AA-4B0F-A853-C2356B77FD6F}" srcOrd="4" destOrd="0" presId="urn:microsoft.com/office/officeart/2005/8/layout/hierarchy6"/>
    <dgm:cxn modelId="{1E9E61E6-CC60-4E2C-958F-B645FE39B6AB}" type="presParOf" srcId="{AC2DF48C-53AA-4B0F-A853-C2356B77FD6F}" destId="{410004A3-0E80-4346-9ED7-A8565C48FED6}" srcOrd="0" destOrd="0" presId="urn:microsoft.com/office/officeart/2005/8/layout/hierarchy6"/>
    <dgm:cxn modelId="{E3A2B39E-8BBB-4C0A-9365-D744683DAE70}" type="presParOf" srcId="{AC2DF48C-53AA-4B0F-A853-C2356B77FD6F}" destId="{80D66285-9665-4FF2-A346-E741331A94C3}" srcOrd="1" destOrd="0" presId="urn:microsoft.com/office/officeart/2005/8/layout/hierarchy6"/>
    <dgm:cxn modelId="{FC09C8DA-EA95-4234-89E4-4BA4B3F4A302}" type="presParOf" srcId="{6F8C93D3-F5C4-4599-B3E1-F3E1DEB5CFF9}" destId="{E272340F-D1AE-47F3-855F-407DC6CA6A69}" srcOrd="5" destOrd="0" presId="urn:microsoft.com/office/officeart/2005/8/layout/hierarchy6"/>
    <dgm:cxn modelId="{1E1EDC55-996B-4C19-922B-E1726041201D}" type="presParOf" srcId="{E272340F-D1AE-47F3-855F-407DC6CA6A69}" destId="{AAF05CAD-CB1C-4B47-84E4-76440D0104C1}" srcOrd="0" destOrd="0" presId="urn:microsoft.com/office/officeart/2005/8/layout/hierarchy6"/>
    <dgm:cxn modelId="{3DC8931A-685E-497A-B58D-58520DCC6838}" type="presParOf" srcId="{6F8C93D3-F5C4-4599-B3E1-F3E1DEB5CFF9}" destId="{55552F56-0B16-467A-A163-8DFD34449D67}" srcOrd="6" destOrd="0" presId="urn:microsoft.com/office/officeart/2005/8/layout/hierarchy6"/>
    <dgm:cxn modelId="{82F93A71-CE7D-4F0E-8696-7B6A72F47F93}" type="presParOf" srcId="{55552F56-0B16-467A-A163-8DFD34449D67}" destId="{49E97B5D-4441-475B-A5E4-1DEBA25A677B}" srcOrd="0" destOrd="0" presId="urn:microsoft.com/office/officeart/2005/8/layout/hierarchy6"/>
    <dgm:cxn modelId="{E99BA82A-9429-4D1A-904C-B0D26644A16D}" type="presParOf" srcId="{55552F56-0B16-467A-A163-8DFD34449D67}" destId="{86342B8D-A727-4FC0-9345-27CA96C06D12}" srcOrd="1" destOrd="0" presId="urn:microsoft.com/office/officeart/2005/8/layout/hierarchy6"/>
  </dgm:cxnLst>
  <dgm:bg/>
  <dgm:whole/>
</dgm:dataModel>
</file>

<file path=word/diagrams/data4.xml><?xml version="1.0" encoding="utf-8"?>
<dgm:dataModel xmlns:dgm="http://schemas.openxmlformats.org/drawingml/2006/diagram" xmlns:a="http://schemas.openxmlformats.org/drawingml/2006/main">
  <dgm:ptLst>
    <dgm:pt modelId="{AE24CC57-BF85-4F09-9B10-9F05EF7326D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BE1576F6-0DE9-4E58-AC9B-EC5CE2A9F4C2}">
      <dgm:prSet phldrT="[Text]"/>
      <dgm:spPr/>
      <dgm:t>
        <a:bodyPr/>
        <a:lstStyle/>
        <a:p>
          <a:pPr algn="ctr"/>
          <a:r>
            <a:rPr lang="en-US"/>
            <a:t>8 </a:t>
          </a:r>
        </a:p>
      </dgm:t>
    </dgm:pt>
    <dgm:pt modelId="{7667FA88-8066-4422-B211-2C619572A237}" type="parTrans" cxnId="{4DD29256-1960-49B4-BE76-D2A729FC48EA}">
      <dgm:prSet/>
      <dgm:spPr/>
      <dgm:t>
        <a:bodyPr/>
        <a:lstStyle/>
        <a:p>
          <a:pPr algn="ctr"/>
          <a:endParaRPr lang="en-US"/>
        </a:p>
      </dgm:t>
    </dgm:pt>
    <dgm:pt modelId="{36640CA5-40EC-431B-A7F5-B8418FBD2AC5}" type="sibTrans" cxnId="{4DD29256-1960-49B4-BE76-D2A729FC48EA}">
      <dgm:prSet/>
      <dgm:spPr/>
      <dgm:t>
        <a:bodyPr/>
        <a:lstStyle/>
        <a:p>
          <a:pPr algn="ctr"/>
          <a:endParaRPr lang="en-US"/>
        </a:p>
      </dgm:t>
    </dgm:pt>
    <dgm:pt modelId="{7BFFE11E-400B-4D6A-8110-2DD12A70C6A3}">
      <dgm:prSet phldrT="[Text]"/>
      <dgm:spPr>
        <a:solidFill>
          <a:schemeClr val="accent3"/>
        </a:solidFill>
      </dgm:spPr>
      <dgm:t>
        <a:bodyPr/>
        <a:lstStyle/>
        <a:p>
          <a:pPr algn="ctr"/>
          <a:r>
            <a:rPr lang="en-US"/>
            <a:t> 8</a:t>
          </a:r>
        </a:p>
      </dgm:t>
    </dgm:pt>
    <dgm:pt modelId="{23C15B70-8747-493B-9F39-DBCED847EF91}" type="parTrans" cxnId="{764C251F-854C-46CB-8651-403B643AF5C8}">
      <dgm:prSet/>
      <dgm:spPr/>
      <dgm:t>
        <a:bodyPr/>
        <a:lstStyle/>
        <a:p>
          <a:pPr algn="ctr"/>
          <a:endParaRPr lang="en-US"/>
        </a:p>
      </dgm:t>
    </dgm:pt>
    <dgm:pt modelId="{A5AB9A26-59FA-4DE6-B0C2-98FDFF1E83C0}" type="sibTrans" cxnId="{764C251F-854C-46CB-8651-403B643AF5C8}">
      <dgm:prSet/>
      <dgm:spPr/>
      <dgm:t>
        <a:bodyPr/>
        <a:lstStyle/>
        <a:p>
          <a:pPr algn="ctr"/>
          <a:endParaRPr lang="en-US"/>
        </a:p>
      </dgm:t>
    </dgm:pt>
    <dgm:pt modelId="{55800AE9-3E53-43F7-8CEC-7CA003DF1C37}">
      <dgm:prSet phldrT="[Text]"/>
      <dgm:spPr/>
      <dgm:t>
        <a:bodyPr/>
        <a:lstStyle/>
        <a:p>
          <a:pPr algn="ctr"/>
          <a:r>
            <a:rPr lang="en-US"/>
            <a:t>1</a:t>
          </a:r>
        </a:p>
      </dgm:t>
    </dgm:pt>
    <dgm:pt modelId="{9FB3A607-3E66-433F-A378-FA82B414FF18}" type="parTrans" cxnId="{4A9149E2-C0F8-4189-A035-D3473DE35723}">
      <dgm:prSet/>
      <dgm:spPr/>
      <dgm:t>
        <a:bodyPr/>
        <a:lstStyle/>
        <a:p>
          <a:pPr algn="ctr"/>
          <a:endParaRPr lang="en-US"/>
        </a:p>
      </dgm:t>
    </dgm:pt>
    <dgm:pt modelId="{6BAF5C6E-563E-448C-B848-3A6C1446AC2C}" type="sibTrans" cxnId="{4A9149E2-C0F8-4189-A035-D3473DE35723}">
      <dgm:prSet/>
      <dgm:spPr/>
      <dgm:t>
        <a:bodyPr/>
        <a:lstStyle/>
        <a:p>
          <a:pPr algn="ctr"/>
          <a:endParaRPr lang="en-US"/>
        </a:p>
      </dgm:t>
    </dgm:pt>
    <dgm:pt modelId="{AE538861-5FC3-4472-977C-7A30B35DC8CA}">
      <dgm:prSet phldrT="[Text]"/>
      <dgm:spPr/>
      <dgm:t>
        <a:bodyPr/>
        <a:lstStyle/>
        <a:p>
          <a:pPr algn="ctr"/>
          <a:r>
            <a:rPr lang="en-US"/>
            <a:t>8</a:t>
          </a:r>
        </a:p>
      </dgm:t>
    </dgm:pt>
    <dgm:pt modelId="{07D243E8-C2F3-41E2-BD68-3B5D608898BE}" type="parTrans" cxnId="{394CE736-EC09-4ABF-851F-E347C016D8D9}">
      <dgm:prSet/>
      <dgm:spPr/>
      <dgm:t>
        <a:bodyPr/>
        <a:lstStyle/>
        <a:p>
          <a:pPr algn="ctr"/>
          <a:endParaRPr lang="en-US"/>
        </a:p>
      </dgm:t>
    </dgm:pt>
    <dgm:pt modelId="{1D286896-1CC7-4132-A4ED-4F394B6F6D81}" type="sibTrans" cxnId="{394CE736-EC09-4ABF-851F-E347C016D8D9}">
      <dgm:prSet/>
      <dgm:spPr/>
      <dgm:t>
        <a:bodyPr/>
        <a:lstStyle/>
        <a:p>
          <a:pPr algn="ctr"/>
          <a:endParaRPr lang="en-US"/>
        </a:p>
      </dgm:t>
    </dgm:pt>
    <dgm:pt modelId="{B94C8987-6A86-4665-971B-82FBB9E5C051}">
      <dgm:prSet phldrT="[Text]"/>
      <dgm:spPr/>
      <dgm:t>
        <a:bodyPr/>
        <a:lstStyle/>
        <a:p>
          <a:pPr algn="ctr"/>
          <a:r>
            <a:rPr lang="en-US"/>
            <a:t>Min</a:t>
          </a:r>
        </a:p>
      </dgm:t>
    </dgm:pt>
    <dgm:pt modelId="{75D43917-A995-42ED-8E26-F7048A3F68B3}" type="parTrans" cxnId="{7F5E032B-39F6-4C66-BE22-6B15EDC6F0F8}">
      <dgm:prSet/>
      <dgm:spPr/>
      <dgm:t>
        <a:bodyPr/>
        <a:lstStyle/>
        <a:p>
          <a:pPr algn="ctr"/>
          <a:endParaRPr lang="en-US"/>
        </a:p>
      </dgm:t>
    </dgm:pt>
    <dgm:pt modelId="{95F8CB7E-893D-4F8C-B7F2-8802A6F76CC5}" type="sibTrans" cxnId="{7F5E032B-39F6-4C66-BE22-6B15EDC6F0F8}">
      <dgm:prSet/>
      <dgm:spPr/>
      <dgm:t>
        <a:bodyPr/>
        <a:lstStyle/>
        <a:p>
          <a:pPr algn="ctr"/>
          <a:endParaRPr lang="en-US"/>
        </a:p>
      </dgm:t>
    </dgm:pt>
    <dgm:pt modelId="{43E448A5-E78C-4844-AABC-9007FBD72CD3}">
      <dgm:prSet phldrT="[Text]"/>
      <dgm:spPr/>
      <dgm:t>
        <a:bodyPr/>
        <a:lstStyle/>
        <a:p>
          <a:pPr algn="ctr"/>
          <a:r>
            <a:rPr lang="en-US"/>
            <a:t>Max</a:t>
          </a:r>
        </a:p>
      </dgm:t>
    </dgm:pt>
    <dgm:pt modelId="{4269B1F5-6BF9-4B76-9818-91BEF92D2BC0}" type="parTrans" cxnId="{A105D4FA-6945-491F-89B2-C79D53253C5D}">
      <dgm:prSet/>
      <dgm:spPr/>
      <dgm:t>
        <a:bodyPr/>
        <a:lstStyle/>
        <a:p>
          <a:pPr algn="ctr"/>
          <a:endParaRPr lang="en-US"/>
        </a:p>
      </dgm:t>
    </dgm:pt>
    <dgm:pt modelId="{CB568F88-5C8F-484E-B18C-04C02ACCCC6B}" type="sibTrans" cxnId="{A105D4FA-6945-491F-89B2-C79D53253C5D}">
      <dgm:prSet/>
      <dgm:spPr/>
      <dgm:t>
        <a:bodyPr/>
        <a:lstStyle/>
        <a:p>
          <a:pPr algn="ctr"/>
          <a:endParaRPr lang="en-US"/>
        </a:p>
      </dgm:t>
    </dgm:pt>
    <dgm:pt modelId="{235FC0A0-7B07-4B55-A845-454B499E58D5}">
      <dgm:prSet phldrT="[Text]"/>
      <dgm:spPr/>
      <dgm:t>
        <a:bodyPr/>
        <a:lstStyle/>
        <a:p>
          <a:pPr algn="ctr"/>
          <a:r>
            <a:rPr lang="en-US"/>
            <a:t>Min</a:t>
          </a:r>
        </a:p>
      </dgm:t>
    </dgm:pt>
    <dgm:pt modelId="{6EBE6024-479E-4424-92E7-F610A6FA14B1}" type="parTrans" cxnId="{42235E96-E7C4-442C-8815-009BEF7D9464}">
      <dgm:prSet/>
      <dgm:spPr/>
      <dgm:t>
        <a:bodyPr/>
        <a:lstStyle/>
        <a:p>
          <a:pPr algn="ctr"/>
          <a:endParaRPr lang="en-US"/>
        </a:p>
      </dgm:t>
    </dgm:pt>
    <dgm:pt modelId="{17FD27EA-7834-4F7F-9919-9A3BBAC7D954}" type="sibTrans" cxnId="{42235E96-E7C4-442C-8815-009BEF7D9464}">
      <dgm:prSet/>
      <dgm:spPr/>
      <dgm:t>
        <a:bodyPr/>
        <a:lstStyle/>
        <a:p>
          <a:pPr algn="ctr"/>
          <a:endParaRPr lang="en-US"/>
        </a:p>
      </dgm:t>
    </dgm:pt>
    <dgm:pt modelId="{0AE8C9B1-E152-4F58-88EB-5FCA802F8D96}">
      <dgm:prSet phldrT="[Text]"/>
      <dgm:spPr/>
      <dgm:t>
        <a:bodyPr/>
        <a:lstStyle/>
        <a:p>
          <a:pPr algn="ctr"/>
          <a:r>
            <a:rPr lang="en-US"/>
            <a:t>1</a:t>
          </a:r>
        </a:p>
      </dgm:t>
    </dgm:pt>
    <dgm:pt modelId="{577D82D1-9539-46F0-AA5B-233A67F91B34}" type="parTrans" cxnId="{CCF60AE9-5AA1-44EC-A75A-0D58B9C2749B}">
      <dgm:prSet/>
      <dgm:spPr/>
      <dgm:t>
        <a:bodyPr/>
        <a:lstStyle/>
        <a:p>
          <a:pPr algn="ctr"/>
          <a:endParaRPr lang="da-DK"/>
        </a:p>
      </dgm:t>
    </dgm:pt>
    <dgm:pt modelId="{26A08655-D7AA-4668-88D0-922506ADD01A}" type="sibTrans" cxnId="{CCF60AE9-5AA1-44EC-A75A-0D58B9C2749B}">
      <dgm:prSet/>
      <dgm:spPr/>
      <dgm:t>
        <a:bodyPr/>
        <a:lstStyle/>
        <a:p>
          <a:pPr algn="ctr"/>
          <a:endParaRPr lang="da-DK"/>
        </a:p>
      </dgm:t>
    </dgm:pt>
    <dgm:pt modelId="{96725F5D-4733-4815-8D67-99C80E9024E9}">
      <dgm:prSet phldrT="[Text]"/>
      <dgm:spPr/>
      <dgm:t>
        <a:bodyPr/>
        <a:lstStyle/>
        <a:p>
          <a:pPr algn="ctr"/>
          <a:r>
            <a:rPr lang="en-US"/>
            <a:t>10</a:t>
          </a:r>
        </a:p>
      </dgm:t>
    </dgm:pt>
    <dgm:pt modelId="{2481567A-3505-478D-BB92-8741D1753199}" type="parTrans" cxnId="{008A78AB-410A-45EE-A6AE-BA25A82BE08E}">
      <dgm:prSet/>
      <dgm:spPr/>
      <dgm:t>
        <a:bodyPr/>
        <a:lstStyle/>
        <a:p>
          <a:pPr algn="ctr"/>
          <a:endParaRPr lang="da-DK"/>
        </a:p>
      </dgm:t>
    </dgm:pt>
    <dgm:pt modelId="{4C25E39E-335D-4498-92EA-A6BFB6D2EF2B}" type="sibTrans" cxnId="{008A78AB-410A-45EE-A6AE-BA25A82BE08E}">
      <dgm:prSet/>
      <dgm:spPr/>
      <dgm:t>
        <a:bodyPr/>
        <a:lstStyle/>
        <a:p>
          <a:pPr algn="ctr"/>
          <a:endParaRPr lang="da-DK"/>
        </a:p>
      </dgm:t>
    </dgm:pt>
    <dgm:pt modelId="{92231590-0FCE-4E00-B4CC-C85694859764}">
      <dgm:prSet phldrT="[Text]"/>
      <dgm:spPr/>
      <dgm:t>
        <a:bodyPr/>
        <a:lstStyle/>
        <a:p>
          <a:pPr algn="ctr"/>
          <a:r>
            <a:rPr lang="en-US"/>
            <a:t>8</a:t>
          </a:r>
        </a:p>
      </dgm:t>
    </dgm:pt>
    <dgm:pt modelId="{E9468837-4FD6-42AC-8E3A-67C50127C0A0}" type="parTrans" cxnId="{7E588F2F-71C8-4BEF-B7C4-A27A9B96EF30}">
      <dgm:prSet/>
      <dgm:spPr/>
      <dgm:t>
        <a:bodyPr/>
        <a:lstStyle/>
        <a:p>
          <a:pPr algn="ctr"/>
          <a:endParaRPr lang="da-DK"/>
        </a:p>
      </dgm:t>
    </dgm:pt>
    <dgm:pt modelId="{C12136E3-36A0-4526-8BBF-71C08A06CB7D}" type="sibTrans" cxnId="{7E588F2F-71C8-4BEF-B7C4-A27A9B96EF30}">
      <dgm:prSet/>
      <dgm:spPr/>
      <dgm:t>
        <a:bodyPr/>
        <a:lstStyle/>
        <a:p>
          <a:pPr algn="ctr"/>
          <a:endParaRPr lang="da-DK"/>
        </a:p>
      </dgm:t>
    </dgm:pt>
    <dgm:pt modelId="{61DAE959-669C-459B-B8DD-BBF15771A961}">
      <dgm:prSet phldrT="[Text]"/>
      <dgm:spPr/>
      <dgm:t>
        <a:bodyPr/>
        <a:lstStyle/>
        <a:p>
          <a:pPr algn="ctr"/>
          <a:r>
            <a:rPr lang="en-US"/>
            <a:t>9</a:t>
          </a:r>
        </a:p>
      </dgm:t>
    </dgm:pt>
    <dgm:pt modelId="{A602BE1C-0F4D-487B-BDA9-F1A290AF6B64}" type="parTrans" cxnId="{2C35A53C-E567-4AE3-BA33-389E32E73C3F}">
      <dgm:prSet/>
      <dgm:spPr/>
      <dgm:t>
        <a:bodyPr/>
        <a:lstStyle/>
        <a:p>
          <a:pPr algn="ctr"/>
          <a:endParaRPr lang="da-DK"/>
        </a:p>
      </dgm:t>
    </dgm:pt>
    <dgm:pt modelId="{76DDED14-256A-4A56-9248-23D4D0EF5C3D}" type="sibTrans" cxnId="{2C35A53C-E567-4AE3-BA33-389E32E73C3F}">
      <dgm:prSet/>
      <dgm:spPr/>
      <dgm:t>
        <a:bodyPr/>
        <a:lstStyle/>
        <a:p>
          <a:pPr algn="ctr"/>
          <a:endParaRPr lang="da-DK"/>
        </a:p>
      </dgm:t>
    </dgm:pt>
    <dgm:pt modelId="{64ACD195-3EB6-4B48-A2DF-C15AF4301C7F}">
      <dgm:prSet phldrT="[Text]"/>
      <dgm:spPr/>
      <dgm:t>
        <a:bodyPr/>
        <a:lstStyle/>
        <a:p>
          <a:pPr algn="ctr"/>
          <a:r>
            <a:rPr lang="en-US"/>
            <a:t>Evaluering</a:t>
          </a:r>
        </a:p>
      </dgm:t>
    </dgm:pt>
    <dgm:pt modelId="{CD353917-0E32-48AF-974C-D68CA64E8C6C}" type="parTrans" cxnId="{9F0A1BD7-D2FF-493E-ACF1-046DAE2746C2}">
      <dgm:prSet/>
      <dgm:spPr/>
      <dgm:t>
        <a:bodyPr/>
        <a:lstStyle/>
        <a:p>
          <a:pPr algn="ctr"/>
          <a:endParaRPr lang="da-DK"/>
        </a:p>
      </dgm:t>
    </dgm:pt>
    <dgm:pt modelId="{699185FB-A876-4810-A565-214EFF152460}" type="sibTrans" cxnId="{9F0A1BD7-D2FF-493E-ACF1-046DAE2746C2}">
      <dgm:prSet/>
      <dgm:spPr/>
      <dgm:t>
        <a:bodyPr/>
        <a:lstStyle/>
        <a:p>
          <a:pPr algn="ctr"/>
          <a:endParaRPr lang="da-DK"/>
        </a:p>
      </dgm:t>
    </dgm:pt>
    <dgm:pt modelId="{4A6E78BF-33B0-4422-B2BB-342D7503B2AC}">
      <dgm:prSet phldrT="[Text]"/>
      <dgm:spPr/>
      <dgm:t>
        <a:bodyPr/>
        <a:lstStyle/>
        <a:p>
          <a:pPr algn="ctr"/>
          <a:r>
            <a:rPr lang="en-US"/>
            <a:t>15</a:t>
          </a:r>
        </a:p>
      </dgm:t>
    </dgm:pt>
    <dgm:pt modelId="{738D70EB-19D2-4988-97A2-828DE98E6CB4}" type="parTrans" cxnId="{1826B5FE-A782-448F-895A-5AEAB16DEE61}">
      <dgm:prSet/>
      <dgm:spPr/>
      <dgm:t>
        <a:bodyPr/>
        <a:lstStyle/>
        <a:p>
          <a:pPr algn="ctr"/>
          <a:endParaRPr lang="da-DK"/>
        </a:p>
      </dgm:t>
    </dgm:pt>
    <dgm:pt modelId="{D3279A3C-2E22-4FBD-B840-72C199420E75}" type="sibTrans" cxnId="{1826B5FE-A782-448F-895A-5AEAB16DEE61}">
      <dgm:prSet/>
      <dgm:spPr/>
      <dgm:t>
        <a:bodyPr/>
        <a:lstStyle/>
        <a:p>
          <a:pPr algn="ctr"/>
          <a:endParaRPr lang="da-DK"/>
        </a:p>
      </dgm:t>
    </dgm:pt>
    <dgm:pt modelId="{47A2013C-58EF-48FE-94E4-45BEED47F9AC}">
      <dgm:prSet phldrT="[Text]"/>
      <dgm:spPr/>
      <dgm:t>
        <a:bodyPr/>
        <a:lstStyle/>
        <a:p>
          <a:pPr algn="ctr"/>
          <a:r>
            <a:rPr lang="en-US"/>
            <a:t>20</a:t>
          </a:r>
        </a:p>
      </dgm:t>
    </dgm:pt>
    <dgm:pt modelId="{5EDFE8C9-F2EC-4BF2-BA48-9112D6BFC1E8}" type="parTrans" cxnId="{062DA5E9-05B4-46FB-B085-BFB7E381377A}">
      <dgm:prSet/>
      <dgm:spPr/>
      <dgm:t>
        <a:bodyPr/>
        <a:lstStyle/>
        <a:p>
          <a:pPr algn="ctr"/>
          <a:endParaRPr lang="da-DK"/>
        </a:p>
      </dgm:t>
    </dgm:pt>
    <dgm:pt modelId="{D42F84E0-E81A-48D6-9661-E9009B87539D}" type="sibTrans" cxnId="{062DA5E9-05B4-46FB-B085-BFB7E381377A}">
      <dgm:prSet/>
      <dgm:spPr/>
      <dgm:t>
        <a:bodyPr/>
        <a:lstStyle/>
        <a:p>
          <a:pPr algn="ctr"/>
          <a:endParaRPr lang="da-DK"/>
        </a:p>
      </dgm:t>
    </dgm:pt>
    <dgm:pt modelId="{D3FFF8FB-A0D7-4DF2-B593-5076A1F956A6}">
      <dgm:prSet phldrT="[Text]"/>
      <dgm:spPr/>
      <dgm:t>
        <a:bodyPr/>
        <a:lstStyle/>
        <a:p>
          <a:pPr algn="ctr"/>
          <a:r>
            <a:rPr lang="en-US"/>
            <a:t>15</a:t>
          </a:r>
        </a:p>
      </dgm:t>
    </dgm:pt>
    <dgm:pt modelId="{AC72991B-6FAD-4C2B-84B4-EDBF87C93D34}" type="parTrans" cxnId="{4DF769F9-DD76-49D5-922D-A79E2FAAD92E}">
      <dgm:prSet/>
      <dgm:spPr/>
      <dgm:t>
        <a:bodyPr/>
        <a:lstStyle/>
        <a:p>
          <a:pPr algn="ctr"/>
          <a:endParaRPr lang="da-DK"/>
        </a:p>
      </dgm:t>
    </dgm:pt>
    <dgm:pt modelId="{529972A6-72EC-4DE8-AF3C-4E5F4B093AB1}" type="sibTrans" cxnId="{4DF769F9-DD76-49D5-922D-A79E2FAAD92E}">
      <dgm:prSet/>
      <dgm:spPr/>
      <dgm:t>
        <a:bodyPr/>
        <a:lstStyle/>
        <a:p>
          <a:pPr algn="ctr"/>
          <a:endParaRPr lang="da-DK"/>
        </a:p>
      </dgm:t>
    </dgm:pt>
    <dgm:pt modelId="{D2FF11C5-2114-4ECD-A141-A1AAC5D5CE6D}">
      <dgm:prSet phldrT="[Text]"/>
      <dgm:spPr/>
      <dgm:t>
        <a:bodyPr/>
        <a:lstStyle/>
        <a:p>
          <a:pPr algn="ctr"/>
          <a:r>
            <a:rPr lang="en-US"/>
            <a:t>9</a:t>
          </a:r>
        </a:p>
      </dgm:t>
    </dgm:pt>
    <dgm:pt modelId="{914F656C-A2F9-4FA6-8E01-1283B45896FC}" type="parTrans" cxnId="{5548D326-4559-4291-B6CD-7F47D454C337}">
      <dgm:prSet/>
      <dgm:spPr/>
      <dgm:t>
        <a:bodyPr/>
        <a:lstStyle/>
        <a:p>
          <a:pPr algn="ctr"/>
          <a:endParaRPr lang="da-DK"/>
        </a:p>
      </dgm:t>
    </dgm:pt>
    <dgm:pt modelId="{67D18318-F681-470B-B77E-0562A7177F02}" type="sibTrans" cxnId="{5548D326-4559-4291-B6CD-7F47D454C337}">
      <dgm:prSet/>
      <dgm:spPr/>
      <dgm:t>
        <a:bodyPr/>
        <a:lstStyle/>
        <a:p>
          <a:pPr algn="ctr"/>
          <a:endParaRPr lang="da-DK"/>
        </a:p>
      </dgm:t>
    </dgm:pt>
    <dgm:pt modelId="{6DA3D8E4-1C3E-4693-A9B5-FBA8ED8AE859}">
      <dgm:prSet phldrT="[Text]"/>
      <dgm:spPr/>
      <dgm:t>
        <a:bodyPr/>
        <a:lstStyle/>
        <a:p>
          <a:pPr algn="ctr"/>
          <a:r>
            <a:rPr lang="en-US"/>
            <a:t>9</a:t>
          </a:r>
        </a:p>
      </dgm:t>
    </dgm:pt>
    <dgm:pt modelId="{0E12E72A-4469-42CA-AF87-7C15A515D01F}" type="parTrans" cxnId="{8B0E1F43-B1B2-4256-B61D-25070C456EC6}">
      <dgm:prSet/>
      <dgm:spPr/>
      <dgm:t>
        <a:bodyPr/>
        <a:lstStyle/>
        <a:p>
          <a:pPr algn="ctr"/>
          <a:endParaRPr lang="da-DK"/>
        </a:p>
      </dgm:t>
    </dgm:pt>
    <dgm:pt modelId="{8B4B5A83-D082-4162-8146-DE205967AF77}" type="sibTrans" cxnId="{8B0E1F43-B1B2-4256-B61D-25070C456EC6}">
      <dgm:prSet/>
      <dgm:spPr/>
      <dgm:t>
        <a:bodyPr/>
        <a:lstStyle/>
        <a:p>
          <a:pPr algn="ctr"/>
          <a:endParaRPr lang="da-DK"/>
        </a:p>
      </dgm:t>
    </dgm:pt>
    <dgm:pt modelId="{72EE3C6C-C91F-426A-BCEC-42C2196B4FBB}">
      <dgm:prSet phldrT="[Text]"/>
      <dgm:spPr>
        <a:solidFill>
          <a:schemeClr val="bg1">
            <a:lumMod val="50000"/>
          </a:schemeClr>
        </a:solidFill>
      </dgm:spPr>
      <dgm:t>
        <a:bodyPr/>
        <a:lstStyle/>
        <a:p>
          <a:pPr algn="ctr"/>
          <a:r>
            <a:rPr lang="en-US"/>
            <a:t>11</a:t>
          </a:r>
        </a:p>
      </dgm:t>
    </dgm:pt>
    <dgm:pt modelId="{41FD8CC0-F7F6-4F32-BF6F-A292755F6D32}" type="parTrans" cxnId="{B06EA779-5F45-425C-BB4F-3C03F594F428}">
      <dgm:prSet/>
      <dgm:spPr/>
      <dgm:t>
        <a:bodyPr/>
        <a:lstStyle/>
        <a:p>
          <a:pPr algn="ctr"/>
          <a:endParaRPr lang="da-DK"/>
        </a:p>
      </dgm:t>
    </dgm:pt>
    <dgm:pt modelId="{4AA2FF12-EE61-42CE-9B85-BFC571CE99CE}" type="sibTrans" cxnId="{B06EA779-5F45-425C-BB4F-3C03F594F428}">
      <dgm:prSet/>
      <dgm:spPr/>
      <dgm:t>
        <a:bodyPr/>
        <a:lstStyle/>
        <a:p>
          <a:pPr algn="ctr"/>
          <a:endParaRPr lang="da-DK"/>
        </a:p>
      </dgm:t>
    </dgm:pt>
    <dgm:pt modelId="{12D3960D-918A-492F-966E-1E7EEEAD6CE7}">
      <dgm:prSet phldrT="[Text]"/>
      <dgm:spPr/>
      <dgm:t>
        <a:bodyPr/>
        <a:lstStyle/>
        <a:p>
          <a:pPr algn="ctr"/>
          <a:r>
            <a:rPr lang="en-US"/>
            <a:t>15</a:t>
          </a:r>
        </a:p>
      </dgm:t>
    </dgm:pt>
    <dgm:pt modelId="{BB220372-5E0D-45EB-92A3-B9DB714C552D}" type="parTrans" cxnId="{A435376A-51A0-4AC9-B278-0388A6A0F2FD}">
      <dgm:prSet/>
      <dgm:spPr/>
      <dgm:t>
        <a:bodyPr/>
        <a:lstStyle/>
        <a:p>
          <a:pPr algn="ctr"/>
          <a:endParaRPr lang="da-DK"/>
        </a:p>
      </dgm:t>
    </dgm:pt>
    <dgm:pt modelId="{F3A4F7C0-6EE9-4184-B5D5-78D6FA48E707}" type="sibTrans" cxnId="{A435376A-51A0-4AC9-B278-0388A6A0F2FD}">
      <dgm:prSet/>
      <dgm:spPr/>
      <dgm:t>
        <a:bodyPr/>
        <a:lstStyle/>
        <a:p>
          <a:pPr algn="ctr"/>
          <a:endParaRPr lang="da-DK"/>
        </a:p>
      </dgm:t>
    </dgm:pt>
    <dgm:pt modelId="{F8FB7507-2518-443B-9170-6A60B46F82DE}" type="pres">
      <dgm:prSet presAssocID="{AE24CC57-BF85-4F09-9B10-9F05EF7326D6}" presName="mainComposite" presStyleCnt="0">
        <dgm:presLayoutVars>
          <dgm:chPref val="1"/>
          <dgm:dir/>
          <dgm:animOne val="branch"/>
          <dgm:animLvl val="lvl"/>
          <dgm:resizeHandles val="exact"/>
        </dgm:presLayoutVars>
      </dgm:prSet>
      <dgm:spPr/>
      <dgm:t>
        <a:bodyPr/>
        <a:lstStyle/>
        <a:p>
          <a:endParaRPr lang="da-DK"/>
        </a:p>
      </dgm:t>
    </dgm:pt>
    <dgm:pt modelId="{DE5E76C5-BD8B-42AC-9929-11EDF4077ED8}" type="pres">
      <dgm:prSet presAssocID="{AE24CC57-BF85-4F09-9B10-9F05EF7326D6}" presName="hierFlow" presStyleCnt="0"/>
      <dgm:spPr/>
    </dgm:pt>
    <dgm:pt modelId="{EE3B5412-0F24-4A8F-BCEC-1F44BD863CA3}" type="pres">
      <dgm:prSet presAssocID="{AE24CC57-BF85-4F09-9B10-9F05EF7326D6}" presName="firstBuf" presStyleCnt="0"/>
      <dgm:spPr/>
    </dgm:pt>
    <dgm:pt modelId="{37273D51-2848-4099-8D47-FE11B7BF90D2}" type="pres">
      <dgm:prSet presAssocID="{AE24CC57-BF85-4F09-9B10-9F05EF7326D6}" presName="hierChild1" presStyleCnt="0">
        <dgm:presLayoutVars>
          <dgm:chPref val="1"/>
          <dgm:animOne val="branch"/>
          <dgm:animLvl val="lvl"/>
        </dgm:presLayoutVars>
      </dgm:prSet>
      <dgm:spPr/>
    </dgm:pt>
    <dgm:pt modelId="{D66619ED-26D5-443E-B786-3EB42F7866D8}" type="pres">
      <dgm:prSet presAssocID="{BE1576F6-0DE9-4E58-AC9B-EC5CE2A9F4C2}" presName="Name14" presStyleCnt="0"/>
      <dgm:spPr/>
    </dgm:pt>
    <dgm:pt modelId="{2363E3E7-7EA3-47F9-A0B0-5326C281D1AC}" type="pres">
      <dgm:prSet presAssocID="{BE1576F6-0DE9-4E58-AC9B-EC5CE2A9F4C2}" presName="level1Shape" presStyleLbl="node0" presStyleIdx="0" presStyleCnt="1">
        <dgm:presLayoutVars>
          <dgm:chPref val="3"/>
        </dgm:presLayoutVars>
      </dgm:prSet>
      <dgm:spPr/>
      <dgm:t>
        <a:bodyPr/>
        <a:lstStyle/>
        <a:p>
          <a:endParaRPr lang="en-US"/>
        </a:p>
      </dgm:t>
    </dgm:pt>
    <dgm:pt modelId="{0B6407A3-0ED9-40B0-9635-DA52368D3B08}" type="pres">
      <dgm:prSet presAssocID="{BE1576F6-0DE9-4E58-AC9B-EC5CE2A9F4C2}" presName="hierChild2" presStyleCnt="0"/>
      <dgm:spPr/>
    </dgm:pt>
    <dgm:pt modelId="{6AFF6460-C9F0-4A24-B6A1-995BB34AB198}" type="pres">
      <dgm:prSet presAssocID="{BB220372-5E0D-45EB-92A3-B9DB714C552D}" presName="Name19" presStyleLbl="parChTrans1D2" presStyleIdx="0" presStyleCnt="2"/>
      <dgm:spPr/>
      <dgm:t>
        <a:bodyPr/>
        <a:lstStyle/>
        <a:p>
          <a:endParaRPr lang="da-DK"/>
        </a:p>
      </dgm:t>
    </dgm:pt>
    <dgm:pt modelId="{2FF0E0AD-4B5D-49DA-B9F9-8626DBF9154C}" type="pres">
      <dgm:prSet presAssocID="{12D3960D-918A-492F-966E-1E7EEEAD6CE7}" presName="Name21" presStyleCnt="0"/>
      <dgm:spPr/>
    </dgm:pt>
    <dgm:pt modelId="{C528FAB4-246A-4FFF-BF37-B79CF2593D32}" type="pres">
      <dgm:prSet presAssocID="{12D3960D-918A-492F-966E-1E7EEEAD6CE7}" presName="level2Shape" presStyleLbl="node2" presStyleIdx="0" presStyleCnt="2"/>
      <dgm:spPr/>
      <dgm:t>
        <a:bodyPr/>
        <a:lstStyle/>
        <a:p>
          <a:endParaRPr lang="da-DK"/>
        </a:p>
      </dgm:t>
    </dgm:pt>
    <dgm:pt modelId="{813FE1B6-2E7D-4C59-9E65-5EB68FE7055D}" type="pres">
      <dgm:prSet presAssocID="{12D3960D-918A-492F-966E-1E7EEEAD6CE7}" presName="hierChild3" presStyleCnt="0"/>
      <dgm:spPr/>
    </dgm:pt>
    <dgm:pt modelId="{A738D271-940D-48D5-84AE-DA1CF3322F8B}" type="pres">
      <dgm:prSet presAssocID="{738D70EB-19D2-4988-97A2-828DE98E6CB4}" presName="Name19" presStyleLbl="parChTrans1D3" presStyleIdx="0" presStyleCnt="4"/>
      <dgm:spPr/>
      <dgm:t>
        <a:bodyPr/>
        <a:lstStyle/>
        <a:p>
          <a:endParaRPr lang="da-DK"/>
        </a:p>
      </dgm:t>
    </dgm:pt>
    <dgm:pt modelId="{B89E1B6F-9C90-46CE-A97F-3E3050603B31}" type="pres">
      <dgm:prSet presAssocID="{4A6E78BF-33B0-4422-B2BB-342D7503B2AC}" presName="Name21" presStyleCnt="0"/>
      <dgm:spPr/>
    </dgm:pt>
    <dgm:pt modelId="{6E93C826-431F-4C83-812B-0CC98960F61A}" type="pres">
      <dgm:prSet presAssocID="{4A6E78BF-33B0-4422-B2BB-342D7503B2AC}" presName="level2Shape" presStyleLbl="node3" presStyleIdx="0" presStyleCnt="4"/>
      <dgm:spPr/>
      <dgm:t>
        <a:bodyPr/>
        <a:lstStyle/>
        <a:p>
          <a:endParaRPr lang="da-DK"/>
        </a:p>
      </dgm:t>
    </dgm:pt>
    <dgm:pt modelId="{FD37CCCA-FDDF-4704-95D6-25256C2C8D1B}" type="pres">
      <dgm:prSet presAssocID="{4A6E78BF-33B0-4422-B2BB-342D7503B2AC}" presName="hierChild3" presStyleCnt="0"/>
      <dgm:spPr/>
    </dgm:pt>
    <dgm:pt modelId="{FF3439DF-96CB-41E2-929A-60396436705C}" type="pres">
      <dgm:prSet presAssocID="{5EDFE8C9-F2EC-4BF2-BA48-9112D6BFC1E8}" presName="Name19" presStyleLbl="parChTrans1D4" presStyleIdx="0" presStyleCnt="8"/>
      <dgm:spPr/>
      <dgm:t>
        <a:bodyPr/>
        <a:lstStyle/>
        <a:p>
          <a:endParaRPr lang="da-DK"/>
        </a:p>
      </dgm:t>
    </dgm:pt>
    <dgm:pt modelId="{0873D775-1D0D-49B9-A6EE-6F360F02AEA0}" type="pres">
      <dgm:prSet presAssocID="{47A2013C-58EF-48FE-94E4-45BEED47F9AC}" presName="Name21" presStyleCnt="0"/>
      <dgm:spPr/>
    </dgm:pt>
    <dgm:pt modelId="{D3CBA289-AF92-4277-8E3D-3640AE783AC3}" type="pres">
      <dgm:prSet presAssocID="{47A2013C-58EF-48FE-94E4-45BEED47F9AC}" presName="level2Shape" presStyleLbl="node4" presStyleIdx="0" presStyleCnt="8"/>
      <dgm:spPr/>
      <dgm:t>
        <a:bodyPr/>
        <a:lstStyle/>
        <a:p>
          <a:endParaRPr lang="da-DK"/>
        </a:p>
      </dgm:t>
    </dgm:pt>
    <dgm:pt modelId="{84F2469B-C8CF-49B4-8008-C7BB4421C4A2}" type="pres">
      <dgm:prSet presAssocID="{47A2013C-58EF-48FE-94E4-45BEED47F9AC}" presName="hierChild3" presStyleCnt="0"/>
      <dgm:spPr/>
    </dgm:pt>
    <dgm:pt modelId="{16B932B6-796A-40D0-83E1-C3613A609105}" type="pres">
      <dgm:prSet presAssocID="{AC72991B-6FAD-4C2B-84B4-EDBF87C93D34}" presName="Name19" presStyleLbl="parChTrans1D4" presStyleIdx="1" presStyleCnt="8"/>
      <dgm:spPr/>
      <dgm:t>
        <a:bodyPr/>
        <a:lstStyle/>
        <a:p>
          <a:endParaRPr lang="da-DK"/>
        </a:p>
      </dgm:t>
    </dgm:pt>
    <dgm:pt modelId="{87A42A76-C316-4C07-BBDF-DA14609E0246}" type="pres">
      <dgm:prSet presAssocID="{D3FFF8FB-A0D7-4DF2-B593-5076A1F956A6}" presName="Name21" presStyleCnt="0"/>
      <dgm:spPr/>
    </dgm:pt>
    <dgm:pt modelId="{2E22EDC3-498C-4290-8C27-3182070782B2}" type="pres">
      <dgm:prSet presAssocID="{D3FFF8FB-A0D7-4DF2-B593-5076A1F956A6}" presName="level2Shape" presStyleLbl="node4" presStyleIdx="1" presStyleCnt="8"/>
      <dgm:spPr/>
      <dgm:t>
        <a:bodyPr/>
        <a:lstStyle/>
        <a:p>
          <a:endParaRPr lang="da-DK"/>
        </a:p>
      </dgm:t>
    </dgm:pt>
    <dgm:pt modelId="{47F5A882-871F-4716-8B80-E068C03BF858}" type="pres">
      <dgm:prSet presAssocID="{D3FFF8FB-A0D7-4DF2-B593-5076A1F956A6}" presName="hierChild3" presStyleCnt="0"/>
      <dgm:spPr/>
    </dgm:pt>
    <dgm:pt modelId="{C50C0709-5225-4589-9EE0-ADA35B76A6A3}" type="pres">
      <dgm:prSet presAssocID="{914F656C-A2F9-4FA6-8E01-1283B45896FC}" presName="Name19" presStyleLbl="parChTrans1D3" presStyleIdx="1" presStyleCnt="4"/>
      <dgm:spPr/>
      <dgm:t>
        <a:bodyPr/>
        <a:lstStyle/>
        <a:p>
          <a:endParaRPr lang="da-DK"/>
        </a:p>
      </dgm:t>
    </dgm:pt>
    <dgm:pt modelId="{4BFBF7D4-5EF7-4B09-8606-52ABD79BB647}" type="pres">
      <dgm:prSet presAssocID="{D2FF11C5-2114-4ECD-A141-A1AAC5D5CE6D}" presName="Name21" presStyleCnt="0"/>
      <dgm:spPr/>
    </dgm:pt>
    <dgm:pt modelId="{46BDBA0D-2D0A-4CFD-A3D9-F4C72108EFED}" type="pres">
      <dgm:prSet presAssocID="{D2FF11C5-2114-4ECD-A141-A1AAC5D5CE6D}" presName="level2Shape" presStyleLbl="node3" presStyleIdx="1" presStyleCnt="4"/>
      <dgm:spPr/>
      <dgm:t>
        <a:bodyPr/>
        <a:lstStyle/>
        <a:p>
          <a:endParaRPr lang="da-DK"/>
        </a:p>
      </dgm:t>
    </dgm:pt>
    <dgm:pt modelId="{E6492C64-E11B-4903-8115-F7C726053CA8}" type="pres">
      <dgm:prSet presAssocID="{D2FF11C5-2114-4ECD-A141-A1AAC5D5CE6D}" presName="hierChild3" presStyleCnt="0"/>
      <dgm:spPr/>
    </dgm:pt>
    <dgm:pt modelId="{2CCA53BD-2247-4A7D-AF44-4B55861194A9}" type="pres">
      <dgm:prSet presAssocID="{0E12E72A-4469-42CA-AF87-7C15A515D01F}" presName="Name19" presStyleLbl="parChTrans1D4" presStyleIdx="2" presStyleCnt="8"/>
      <dgm:spPr/>
      <dgm:t>
        <a:bodyPr/>
        <a:lstStyle/>
        <a:p>
          <a:endParaRPr lang="da-DK"/>
        </a:p>
      </dgm:t>
    </dgm:pt>
    <dgm:pt modelId="{170D5C46-38F8-4FE4-9190-A367F522ED80}" type="pres">
      <dgm:prSet presAssocID="{6DA3D8E4-1C3E-4693-A9B5-FBA8ED8AE859}" presName="Name21" presStyleCnt="0"/>
      <dgm:spPr/>
    </dgm:pt>
    <dgm:pt modelId="{DFE6B35E-A18C-4014-A57A-0A3130EBFEEC}" type="pres">
      <dgm:prSet presAssocID="{6DA3D8E4-1C3E-4693-A9B5-FBA8ED8AE859}" presName="level2Shape" presStyleLbl="node4" presStyleIdx="2" presStyleCnt="8"/>
      <dgm:spPr/>
      <dgm:t>
        <a:bodyPr/>
        <a:lstStyle/>
        <a:p>
          <a:endParaRPr lang="da-DK"/>
        </a:p>
      </dgm:t>
    </dgm:pt>
    <dgm:pt modelId="{B4708A66-FBAC-4944-84E1-3E975626C5D9}" type="pres">
      <dgm:prSet presAssocID="{6DA3D8E4-1C3E-4693-A9B5-FBA8ED8AE859}" presName="hierChild3" presStyleCnt="0"/>
      <dgm:spPr/>
    </dgm:pt>
    <dgm:pt modelId="{5380094C-7F54-4E73-8AD5-1E115B96B87A}" type="pres">
      <dgm:prSet presAssocID="{41FD8CC0-F7F6-4F32-BF6F-A292755F6D32}" presName="Name19" presStyleLbl="parChTrans1D4" presStyleIdx="3" presStyleCnt="8"/>
      <dgm:spPr/>
      <dgm:t>
        <a:bodyPr/>
        <a:lstStyle/>
        <a:p>
          <a:endParaRPr lang="da-DK"/>
        </a:p>
      </dgm:t>
    </dgm:pt>
    <dgm:pt modelId="{F00390B7-0974-4D18-8FE3-863FF275AA98}" type="pres">
      <dgm:prSet presAssocID="{72EE3C6C-C91F-426A-BCEC-42C2196B4FBB}" presName="Name21" presStyleCnt="0"/>
      <dgm:spPr/>
    </dgm:pt>
    <dgm:pt modelId="{5D075615-B7FA-4637-BE49-3D44164856B8}" type="pres">
      <dgm:prSet presAssocID="{72EE3C6C-C91F-426A-BCEC-42C2196B4FBB}" presName="level2Shape" presStyleLbl="node4" presStyleIdx="3" presStyleCnt="8"/>
      <dgm:spPr/>
      <dgm:t>
        <a:bodyPr/>
        <a:lstStyle/>
        <a:p>
          <a:endParaRPr lang="da-DK"/>
        </a:p>
      </dgm:t>
    </dgm:pt>
    <dgm:pt modelId="{B77DD099-C06F-49B3-9C62-6F985F30A3AD}" type="pres">
      <dgm:prSet presAssocID="{72EE3C6C-C91F-426A-BCEC-42C2196B4FBB}" presName="hierChild3" presStyleCnt="0"/>
      <dgm:spPr/>
    </dgm:pt>
    <dgm:pt modelId="{A14AC472-AA8E-4723-AAFC-CD8AAA80A684}" type="pres">
      <dgm:prSet presAssocID="{23C15B70-8747-493B-9F39-DBCED847EF91}" presName="Name19" presStyleLbl="parChTrans1D2" presStyleIdx="1" presStyleCnt="2"/>
      <dgm:spPr/>
      <dgm:t>
        <a:bodyPr/>
        <a:lstStyle/>
        <a:p>
          <a:endParaRPr lang="da-DK"/>
        </a:p>
      </dgm:t>
    </dgm:pt>
    <dgm:pt modelId="{EF1DBA95-7F44-4639-B6E9-C8516EB2B1C3}" type="pres">
      <dgm:prSet presAssocID="{7BFFE11E-400B-4D6A-8110-2DD12A70C6A3}" presName="Name21" presStyleCnt="0"/>
      <dgm:spPr/>
    </dgm:pt>
    <dgm:pt modelId="{695640E3-DEE3-46E6-AB4D-0E03C7B7C2CC}" type="pres">
      <dgm:prSet presAssocID="{7BFFE11E-400B-4D6A-8110-2DD12A70C6A3}" presName="level2Shape" presStyleLbl="node2" presStyleIdx="1" presStyleCnt="2"/>
      <dgm:spPr/>
      <dgm:t>
        <a:bodyPr/>
        <a:lstStyle/>
        <a:p>
          <a:endParaRPr lang="da-DK"/>
        </a:p>
      </dgm:t>
    </dgm:pt>
    <dgm:pt modelId="{8EC891B3-8552-4781-BD63-74EB21690EC7}" type="pres">
      <dgm:prSet presAssocID="{7BFFE11E-400B-4D6A-8110-2DD12A70C6A3}" presName="hierChild3" presStyleCnt="0"/>
      <dgm:spPr/>
    </dgm:pt>
    <dgm:pt modelId="{7E19AD08-7F43-41A9-A808-83B1F927149B}" type="pres">
      <dgm:prSet presAssocID="{9FB3A607-3E66-433F-A378-FA82B414FF18}" presName="Name19" presStyleLbl="parChTrans1D3" presStyleIdx="2" presStyleCnt="4"/>
      <dgm:spPr/>
      <dgm:t>
        <a:bodyPr/>
        <a:lstStyle/>
        <a:p>
          <a:endParaRPr lang="da-DK"/>
        </a:p>
      </dgm:t>
    </dgm:pt>
    <dgm:pt modelId="{8ABDA3A6-85D2-4AC5-BC4B-6703FE11EAFE}" type="pres">
      <dgm:prSet presAssocID="{55800AE9-3E53-43F7-8CEC-7CA003DF1C37}" presName="Name21" presStyleCnt="0"/>
      <dgm:spPr/>
    </dgm:pt>
    <dgm:pt modelId="{7CF41E0C-DDDE-4DD8-9A04-60D295D1A38E}" type="pres">
      <dgm:prSet presAssocID="{55800AE9-3E53-43F7-8CEC-7CA003DF1C37}" presName="level2Shape" presStyleLbl="node3" presStyleIdx="2" presStyleCnt="4"/>
      <dgm:spPr/>
      <dgm:t>
        <a:bodyPr/>
        <a:lstStyle/>
        <a:p>
          <a:endParaRPr lang="da-DK"/>
        </a:p>
      </dgm:t>
    </dgm:pt>
    <dgm:pt modelId="{85E34C33-84EF-412B-B9A3-C3E8D98FB0A8}" type="pres">
      <dgm:prSet presAssocID="{55800AE9-3E53-43F7-8CEC-7CA003DF1C37}" presName="hierChild3" presStyleCnt="0"/>
      <dgm:spPr/>
    </dgm:pt>
    <dgm:pt modelId="{796DF40D-6F84-493D-BD7A-E995BDC21C00}" type="pres">
      <dgm:prSet presAssocID="{577D82D1-9539-46F0-AA5B-233A67F91B34}" presName="Name19" presStyleLbl="parChTrans1D4" presStyleIdx="4" presStyleCnt="8"/>
      <dgm:spPr/>
      <dgm:t>
        <a:bodyPr/>
        <a:lstStyle/>
        <a:p>
          <a:endParaRPr lang="da-DK"/>
        </a:p>
      </dgm:t>
    </dgm:pt>
    <dgm:pt modelId="{AE3B1E39-2F4D-4027-9F18-28C96BCCE25F}" type="pres">
      <dgm:prSet presAssocID="{0AE8C9B1-E152-4F58-88EB-5FCA802F8D96}" presName="Name21" presStyleCnt="0"/>
      <dgm:spPr/>
    </dgm:pt>
    <dgm:pt modelId="{6E989266-6265-49EE-AEDE-786E1CB184E0}" type="pres">
      <dgm:prSet presAssocID="{0AE8C9B1-E152-4F58-88EB-5FCA802F8D96}" presName="level2Shape" presStyleLbl="node4" presStyleIdx="4" presStyleCnt="8"/>
      <dgm:spPr/>
      <dgm:t>
        <a:bodyPr/>
        <a:lstStyle/>
        <a:p>
          <a:endParaRPr lang="da-DK"/>
        </a:p>
      </dgm:t>
    </dgm:pt>
    <dgm:pt modelId="{922CFF42-4422-441E-8C9D-24AE65454D57}" type="pres">
      <dgm:prSet presAssocID="{0AE8C9B1-E152-4F58-88EB-5FCA802F8D96}" presName="hierChild3" presStyleCnt="0"/>
      <dgm:spPr/>
    </dgm:pt>
    <dgm:pt modelId="{9116E507-EB18-439D-A4C8-594AA40AC281}" type="pres">
      <dgm:prSet presAssocID="{2481567A-3505-478D-BB92-8741D1753199}" presName="Name19" presStyleLbl="parChTrans1D4" presStyleIdx="5" presStyleCnt="8"/>
      <dgm:spPr/>
      <dgm:t>
        <a:bodyPr/>
        <a:lstStyle/>
        <a:p>
          <a:endParaRPr lang="da-DK"/>
        </a:p>
      </dgm:t>
    </dgm:pt>
    <dgm:pt modelId="{14227496-912F-4E94-A3F0-1BBC10DC03C0}" type="pres">
      <dgm:prSet presAssocID="{96725F5D-4733-4815-8D67-99C80E9024E9}" presName="Name21" presStyleCnt="0"/>
      <dgm:spPr/>
    </dgm:pt>
    <dgm:pt modelId="{B80728CE-0F88-4122-A5F2-1B6F0E5EA67B}" type="pres">
      <dgm:prSet presAssocID="{96725F5D-4733-4815-8D67-99C80E9024E9}" presName="level2Shape" presStyleLbl="node4" presStyleIdx="5" presStyleCnt="8"/>
      <dgm:spPr/>
      <dgm:t>
        <a:bodyPr/>
        <a:lstStyle/>
        <a:p>
          <a:endParaRPr lang="da-DK"/>
        </a:p>
      </dgm:t>
    </dgm:pt>
    <dgm:pt modelId="{1BF84BA6-A900-4468-A886-9F30A66029D3}" type="pres">
      <dgm:prSet presAssocID="{96725F5D-4733-4815-8D67-99C80E9024E9}" presName="hierChild3" presStyleCnt="0"/>
      <dgm:spPr/>
    </dgm:pt>
    <dgm:pt modelId="{997FADDA-67F7-4BBA-9183-4B86B6B69D47}" type="pres">
      <dgm:prSet presAssocID="{07D243E8-C2F3-41E2-BD68-3B5D608898BE}" presName="Name19" presStyleLbl="parChTrans1D3" presStyleIdx="3" presStyleCnt="4"/>
      <dgm:spPr/>
      <dgm:t>
        <a:bodyPr/>
        <a:lstStyle/>
        <a:p>
          <a:endParaRPr lang="da-DK"/>
        </a:p>
      </dgm:t>
    </dgm:pt>
    <dgm:pt modelId="{F6EF4506-244A-4FA8-9838-A528113FB136}" type="pres">
      <dgm:prSet presAssocID="{AE538861-5FC3-4472-977C-7A30B35DC8CA}" presName="Name21" presStyleCnt="0"/>
      <dgm:spPr/>
    </dgm:pt>
    <dgm:pt modelId="{82375BBD-A056-4319-9741-EE55A5F846CD}" type="pres">
      <dgm:prSet presAssocID="{AE538861-5FC3-4472-977C-7A30B35DC8CA}" presName="level2Shape" presStyleLbl="node3" presStyleIdx="3" presStyleCnt="4"/>
      <dgm:spPr/>
      <dgm:t>
        <a:bodyPr/>
        <a:lstStyle/>
        <a:p>
          <a:endParaRPr lang="da-DK"/>
        </a:p>
      </dgm:t>
    </dgm:pt>
    <dgm:pt modelId="{69F98DEA-0511-49B5-BEE4-90B6B5A1999E}" type="pres">
      <dgm:prSet presAssocID="{AE538861-5FC3-4472-977C-7A30B35DC8CA}" presName="hierChild3" presStyleCnt="0"/>
      <dgm:spPr/>
    </dgm:pt>
    <dgm:pt modelId="{831313EC-9A83-49AB-892A-28E165AF56FC}" type="pres">
      <dgm:prSet presAssocID="{E9468837-4FD6-42AC-8E3A-67C50127C0A0}" presName="Name19" presStyleLbl="parChTrans1D4" presStyleIdx="6" presStyleCnt="8"/>
      <dgm:spPr/>
      <dgm:t>
        <a:bodyPr/>
        <a:lstStyle/>
        <a:p>
          <a:endParaRPr lang="da-DK"/>
        </a:p>
      </dgm:t>
    </dgm:pt>
    <dgm:pt modelId="{A3AE50B2-DAA2-40ED-B519-7F39CCDE78F6}" type="pres">
      <dgm:prSet presAssocID="{92231590-0FCE-4E00-B4CC-C85694859764}" presName="Name21" presStyleCnt="0"/>
      <dgm:spPr/>
    </dgm:pt>
    <dgm:pt modelId="{B4B19D65-47E3-498D-9725-0D26302E7C46}" type="pres">
      <dgm:prSet presAssocID="{92231590-0FCE-4E00-B4CC-C85694859764}" presName="level2Shape" presStyleLbl="node4" presStyleIdx="6" presStyleCnt="8"/>
      <dgm:spPr/>
      <dgm:t>
        <a:bodyPr/>
        <a:lstStyle/>
        <a:p>
          <a:endParaRPr lang="da-DK"/>
        </a:p>
      </dgm:t>
    </dgm:pt>
    <dgm:pt modelId="{0B7F8DFA-7ABF-4CE3-8A94-D2B7F96B4D0A}" type="pres">
      <dgm:prSet presAssocID="{92231590-0FCE-4E00-B4CC-C85694859764}" presName="hierChild3" presStyleCnt="0"/>
      <dgm:spPr/>
    </dgm:pt>
    <dgm:pt modelId="{1D1DE652-A53D-485D-9CF7-3FDDCA2FE8A2}" type="pres">
      <dgm:prSet presAssocID="{A602BE1C-0F4D-487B-BDA9-F1A290AF6B64}" presName="Name19" presStyleLbl="parChTrans1D4" presStyleIdx="7" presStyleCnt="8"/>
      <dgm:spPr/>
      <dgm:t>
        <a:bodyPr/>
        <a:lstStyle/>
        <a:p>
          <a:endParaRPr lang="da-DK"/>
        </a:p>
      </dgm:t>
    </dgm:pt>
    <dgm:pt modelId="{A6AC768F-DA98-4CB9-BB11-AADC34FF05C5}" type="pres">
      <dgm:prSet presAssocID="{61DAE959-669C-459B-B8DD-BBF15771A961}" presName="Name21" presStyleCnt="0"/>
      <dgm:spPr/>
    </dgm:pt>
    <dgm:pt modelId="{668D0D2A-7F08-447F-8EE4-ED7A116BB7BB}" type="pres">
      <dgm:prSet presAssocID="{61DAE959-669C-459B-B8DD-BBF15771A961}" presName="level2Shape" presStyleLbl="node4" presStyleIdx="7" presStyleCnt="8"/>
      <dgm:spPr/>
      <dgm:t>
        <a:bodyPr/>
        <a:lstStyle/>
        <a:p>
          <a:endParaRPr lang="da-DK"/>
        </a:p>
      </dgm:t>
    </dgm:pt>
    <dgm:pt modelId="{944D538F-8104-45C5-AA6B-2D6575A2F4DA}" type="pres">
      <dgm:prSet presAssocID="{61DAE959-669C-459B-B8DD-BBF15771A961}" presName="hierChild3" presStyleCnt="0"/>
      <dgm:spPr/>
    </dgm:pt>
    <dgm:pt modelId="{6F8C93D3-F5C4-4599-B3E1-F3E1DEB5CFF9}" type="pres">
      <dgm:prSet presAssocID="{AE24CC57-BF85-4F09-9B10-9F05EF7326D6}" presName="bgShapesFlow" presStyleCnt="0"/>
      <dgm:spPr/>
    </dgm:pt>
    <dgm:pt modelId="{1385CAC8-6DED-43A0-B38C-5804D22FCA9D}" type="pres">
      <dgm:prSet presAssocID="{B94C8987-6A86-4665-971B-82FBB9E5C051}" presName="rectComp" presStyleCnt="0"/>
      <dgm:spPr/>
    </dgm:pt>
    <dgm:pt modelId="{F03AC43F-3DE4-454A-8485-E959BA098226}" type="pres">
      <dgm:prSet presAssocID="{B94C8987-6A86-4665-971B-82FBB9E5C051}" presName="bgRect" presStyleLbl="bgShp" presStyleIdx="0" presStyleCnt="4" custLinFactNeighborX="12373" custLinFactNeighborY="-2535"/>
      <dgm:spPr/>
      <dgm:t>
        <a:bodyPr/>
        <a:lstStyle/>
        <a:p>
          <a:endParaRPr lang="da-DK"/>
        </a:p>
      </dgm:t>
    </dgm:pt>
    <dgm:pt modelId="{8D8300E2-EBC6-4649-A727-6A3DD8794009}" type="pres">
      <dgm:prSet presAssocID="{B94C8987-6A86-4665-971B-82FBB9E5C051}" presName="bgRectTx" presStyleLbl="bgShp" presStyleIdx="0" presStyleCnt="4">
        <dgm:presLayoutVars>
          <dgm:bulletEnabled val="1"/>
        </dgm:presLayoutVars>
      </dgm:prSet>
      <dgm:spPr/>
      <dgm:t>
        <a:bodyPr/>
        <a:lstStyle/>
        <a:p>
          <a:endParaRPr lang="da-DK"/>
        </a:p>
      </dgm:t>
    </dgm:pt>
    <dgm:pt modelId="{BC3EC575-7675-499F-887C-8F37ED75DE92}" type="pres">
      <dgm:prSet presAssocID="{B94C8987-6A86-4665-971B-82FBB9E5C051}" presName="spComp" presStyleCnt="0"/>
      <dgm:spPr/>
    </dgm:pt>
    <dgm:pt modelId="{2981EC70-0ED7-4F11-9772-DE73AEF1BDD4}" type="pres">
      <dgm:prSet presAssocID="{B94C8987-6A86-4665-971B-82FBB9E5C051}" presName="vSp" presStyleCnt="0"/>
      <dgm:spPr/>
    </dgm:pt>
    <dgm:pt modelId="{7432DEFE-093C-4852-9F58-A30C100402BD}" type="pres">
      <dgm:prSet presAssocID="{43E448A5-E78C-4844-AABC-9007FBD72CD3}" presName="rectComp" presStyleCnt="0"/>
      <dgm:spPr/>
    </dgm:pt>
    <dgm:pt modelId="{C754F50C-E791-4B3A-B236-39EF8A750195}" type="pres">
      <dgm:prSet presAssocID="{43E448A5-E78C-4844-AABC-9007FBD72CD3}" presName="bgRect" presStyleLbl="bgShp" presStyleIdx="1" presStyleCnt="4"/>
      <dgm:spPr/>
      <dgm:t>
        <a:bodyPr/>
        <a:lstStyle/>
        <a:p>
          <a:endParaRPr lang="da-DK"/>
        </a:p>
      </dgm:t>
    </dgm:pt>
    <dgm:pt modelId="{24406991-1438-4CEF-AE54-48D6F17D8313}" type="pres">
      <dgm:prSet presAssocID="{43E448A5-E78C-4844-AABC-9007FBD72CD3}" presName="bgRectTx" presStyleLbl="bgShp" presStyleIdx="1" presStyleCnt="4">
        <dgm:presLayoutVars>
          <dgm:bulletEnabled val="1"/>
        </dgm:presLayoutVars>
      </dgm:prSet>
      <dgm:spPr/>
      <dgm:t>
        <a:bodyPr/>
        <a:lstStyle/>
        <a:p>
          <a:endParaRPr lang="da-DK"/>
        </a:p>
      </dgm:t>
    </dgm:pt>
    <dgm:pt modelId="{448BA1D7-EDAE-45A4-96A8-94C34ECE4594}" type="pres">
      <dgm:prSet presAssocID="{43E448A5-E78C-4844-AABC-9007FBD72CD3}" presName="spComp" presStyleCnt="0"/>
      <dgm:spPr/>
    </dgm:pt>
    <dgm:pt modelId="{8DEB3136-BCF4-49DF-A90B-1A6B26163A44}" type="pres">
      <dgm:prSet presAssocID="{43E448A5-E78C-4844-AABC-9007FBD72CD3}" presName="vSp" presStyleCnt="0"/>
      <dgm:spPr/>
    </dgm:pt>
    <dgm:pt modelId="{AC2DF48C-53AA-4B0F-A853-C2356B77FD6F}" type="pres">
      <dgm:prSet presAssocID="{235FC0A0-7B07-4B55-A845-454B499E58D5}" presName="rectComp" presStyleCnt="0"/>
      <dgm:spPr/>
    </dgm:pt>
    <dgm:pt modelId="{410004A3-0E80-4346-9ED7-A8565C48FED6}" type="pres">
      <dgm:prSet presAssocID="{235FC0A0-7B07-4B55-A845-454B499E58D5}" presName="bgRect" presStyleLbl="bgShp" presStyleIdx="2" presStyleCnt="4"/>
      <dgm:spPr/>
      <dgm:t>
        <a:bodyPr/>
        <a:lstStyle/>
        <a:p>
          <a:endParaRPr lang="da-DK"/>
        </a:p>
      </dgm:t>
    </dgm:pt>
    <dgm:pt modelId="{80D66285-9665-4FF2-A346-E741331A94C3}" type="pres">
      <dgm:prSet presAssocID="{235FC0A0-7B07-4B55-A845-454B499E58D5}" presName="bgRectTx" presStyleLbl="bgShp" presStyleIdx="2" presStyleCnt="4">
        <dgm:presLayoutVars>
          <dgm:bulletEnabled val="1"/>
        </dgm:presLayoutVars>
      </dgm:prSet>
      <dgm:spPr/>
      <dgm:t>
        <a:bodyPr/>
        <a:lstStyle/>
        <a:p>
          <a:endParaRPr lang="da-DK"/>
        </a:p>
      </dgm:t>
    </dgm:pt>
    <dgm:pt modelId="{E272340F-D1AE-47F3-855F-407DC6CA6A69}" type="pres">
      <dgm:prSet presAssocID="{235FC0A0-7B07-4B55-A845-454B499E58D5}" presName="spComp" presStyleCnt="0"/>
      <dgm:spPr/>
    </dgm:pt>
    <dgm:pt modelId="{AAF05CAD-CB1C-4B47-84E4-76440D0104C1}" type="pres">
      <dgm:prSet presAssocID="{235FC0A0-7B07-4B55-A845-454B499E58D5}" presName="vSp" presStyleCnt="0"/>
      <dgm:spPr/>
    </dgm:pt>
    <dgm:pt modelId="{55552F56-0B16-467A-A163-8DFD34449D67}" type="pres">
      <dgm:prSet presAssocID="{64ACD195-3EB6-4B48-A2DF-C15AF4301C7F}" presName="rectComp" presStyleCnt="0"/>
      <dgm:spPr/>
    </dgm:pt>
    <dgm:pt modelId="{49E97B5D-4441-475B-A5E4-1DEBA25A677B}" type="pres">
      <dgm:prSet presAssocID="{64ACD195-3EB6-4B48-A2DF-C15AF4301C7F}" presName="bgRect" presStyleLbl="bgShp" presStyleIdx="3" presStyleCnt="4"/>
      <dgm:spPr/>
      <dgm:t>
        <a:bodyPr/>
        <a:lstStyle/>
        <a:p>
          <a:endParaRPr lang="da-DK"/>
        </a:p>
      </dgm:t>
    </dgm:pt>
    <dgm:pt modelId="{86342B8D-A727-4FC0-9345-27CA96C06D12}" type="pres">
      <dgm:prSet presAssocID="{64ACD195-3EB6-4B48-A2DF-C15AF4301C7F}" presName="bgRectTx" presStyleLbl="bgShp" presStyleIdx="3" presStyleCnt="4">
        <dgm:presLayoutVars>
          <dgm:bulletEnabled val="1"/>
        </dgm:presLayoutVars>
      </dgm:prSet>
      <dgm:spPr/>
      <dgm:t>
        <a:bodyPr/>
        <a:lstStyle/>
        <a:p>
          <a:endParaRPr lang="da-DK"/>
        </a:p>
      </dgm:t>
    </dgm:pt>
  </dgm:ptLst>
  <dgm:cxnLst>
    <dgm:cxn modelId="{4DF769F9-DD76-49D5-922D-A79E2FAAD92E}" srcId="{4A6E78BF-33B0-4422-B2BB-342D7503B2AC}" destId="{D3FFF8FB-A0D7-4DF2-B593-5076A1F956A6}" srcOrd="1" destOrd="0" parTransId="{AC72991B-6FAD-4C2B-84B4-EDBF87C93D34}" sibTransId="{529972A6-72EC-4DE8-AF3C-4E5F4B093AB1}"/>
    <dgm:cxn modelId="{0DEB55E9-FA96-46A3-9206-2691C1828912}" type="presOf" srcId="{47A2013C-58EF-48FE-94E4-45BEED47F9AC}" destId="{D3CBA289-AF92-4277-8E3D-3640AE783AC3}" srcOrd="0" destOrd="0" presId="urn:microsoft.com/office/officeart/2005/8/layout/hierarchy6"/>
    <dgm:cxn modelId="{A105D4FA-6945-491F-89B2-C79D53253C5D}" srcId="{AE24CC57-BF85-4F09-9B10-9F05EF7326D6}" destId="{43E448A5-E78C-4844-AABC-9007FBD72CD3}" srcOrd="2" destOrd="0" parTransId="{4269B1F5-6BF9-4B76-9818-91BEF92D2BC0}" sibTransId="{CB568F88-5C8F-484E-B18C-04C02ACCCC6B}"/>
    <dgm:cxn modelId="{D1E0FFF1-5AB5-4B4E-A24A-8AF6583159AF}" type="presOf" srcId="{92231590-0FCE-4E00-B4CC-C85694859764}" destId="{B4B19D65-47E3-498D-9725-0D26302E7C46}" srcOrd="0" destOrd="0" presId="urn:microsoft.com/office/officeart/2005/8/layout/hierarchy6"/>
    <dgm:cxn modelId="{247B9F7E-4469-4503-B30C-F526EB03475E}" type="presOf" srcId="{41FD8CC0-F7F6-4F32-BF6F-A292755F6D32}" destId="{5380094C-7F54-4E73-8AD5-1E115B96B87A}" srcOrd="0" destOrd="0" presId="urn:microsoft.com/office/officeart/2005/8/layout/hierarchy6"/>
    <dgm:cxn modelId="{425FA5BE-6946-4D0E-B955-F494B01F9212}" type="presOf" srcId="{738D70EB-19D2-4988-97A2-828DE98E6CB4}" destId="{A738D271-940D-48D5-84AE-DA1CF3322F8B}" srcOrd="0" destOrd="0" presId="urn:microsoft.com/office/officeart/2005/8/layout/hierarchy6"/>
    <dgm:cxn modelId="{4A9149E2-C0F8-4189-A035-D3473DE35723}" srcId="{7BFFE11E-400B-4D6A-8110-2DD12A70C6A3}" destId="{55800AE9-3E53-43F7-8CEC-7CA003DF1C37}" srcOrd="0" destOrd="0" parTransId="{9FB3A607-3E66-433F-A378-FA82B414FF18}" sibTransId="{6BAF5C6E-563E-448C-B848-3A6C1446AC2C}"/>
    <dgm:cxn modelId="{A5FBB655-AF81-4226-898B-2380DEB64DBB}" type="presOf" srcId="{235FC0A0-7B07-4B55-A845-454B499E58D5}" destId="{80D66285-9665-4FF2-A346-E741331A94C3}" srcOrd="1" destOrd="0" presId="urn:microsoft.com/office/officeart/2005/8/layout/hierarchy6"/>
    <dgm:cxn modelId="{7E588F2F-71C8-4BEF-B7C4-A27A9B96EF30}" srcId="{AE538861-5FC3-4472-977C-7A30B35DC8CA}" destId="{92231590-0FCE-4E00-B4CC-C85694859764}" srcOrd="0" destOrd="0" parTransId="{E9468837-4FD6-42AC-8E3A-67C50127C0A0}" sibTransId="{C12136E3-36A0-4526-8BBF-71C08A06CB7D}"/>
    <dgm:cxn modelId="{866E0412-2ED8-4360-AB2D-BA198F65EBD2}" type="presOf" srcId="{43E448A5-E78C-4844-AABC-9007FBD72CD3}" destId="{C754F50C-E791-4B3A-B236-39EF8A750195}" srcOrd="0" destOrd="0" presId="urn:microsoft.com/office/officeart/2005/8/layout/hierarchy6"/>
    <dgm:cxn modelId="{09287BE2-47B3-42D5-A097-F43A48D751CE}" type="presOf" srcId="{23C15B70-8747-493B-9F39-DBCED847EF91}" destId="{A14AC472-AA8E-4723-AAFC-CD8AAA80A684}" srcOrd="0" destOrd="0" presId="urn:microsoft.com/office/officeart/2005/8/layout/hierarchy6"/>
    <dgm:cxn modelId="{5548D326-4559-4291-B6CD-7F47D454C337}" srcId="{12D3960D-918A-492F-966E-1E7EEEAD6CE7}" destId="{D2FF11C5-2114-4ECD-A141-A1AAC5D5CE6D}" srcOrd="1" destOrd="0" parTransId="{914F656C-A2F9-4FA6-8E01-1283B45896FC}" sibTransId="{67D18318-F681-470B-B77E-0562A7177F02}"/>
    <dgm:cxn modelId="{1ADAA4E3-6F35-4AB8-BB87-FBB7ED3CEAAD}" type="presOf" srcId="{BB220372-5E0D-45EB-92A3-B9DB714C552D}" destId="{6AFF6460-C9F0-4A24-B6A1-995BB34AB198}" srcOrd="0" destOrd="0" presId="urn:microsoft.com/office/officeart/2005/8/layout/hierarchy6"/>
    <dgm:cxn modelId="{0C572DA1-95A9-47D0-9CD3-5224E0304AFF}" type="presOf" srcId="{6DA3D8E4-1C3E-4693-A9B5-FBA8ED8AE859}" destId="{DFE6B35E-A18C-4014-A57A-0A3130EBFEEC}" srcOrd="0" destOrd="0" presId="urn:microsoft.com/office/officeart/2005/8/layout/hierarchy6"/>
    <dgm:cxn modelId="{1B2F0928-D76B-4770-89C4-38007AD6E6B3}" type="presOf" srcId="{914F656C-A2F9-4FA6-8E01-1283B45896FC}" destId="{C50C0709-5225-4589-9EE0-ADA35B76A6A3}" srcOrd="0" destOrd="0" presId="urn:microsoft.com/office/officeart/2005/8/layout/hierarchy6"/>
    <dgm:cxn modelId="{B06EA779-5F45-425C-BB4F-3C03F594F428}" srcId="{D2FF11C5-2114-4ECD-A141-A1AAC5D5CE6D}" destId="{72EE3C6C-C91F-426A-BCEC-42C2196B4FBB}" srcOrd="1" destOrd="0" parTransId="{41FD8CC0-F7F6-4F32-BF6F-A292755F6D32}" sibTransId="{4AA2FF12-EE61-42CE-9B85-BFC571CE99CE}"/>
    <dgm:cxn modelId="{E74199B1-F116-4FD3-B51D-01DEE490ADC2}" type="presOf" srcId="{72EE3C6C-C91F-426A-BCEC-42C2196B4FBB}" destId="{5D075615-B7FA-4637-BE49-3D44164856B8}" srcOrd="0" destOrd="0" presId="urn:microsoft.com/office/officeart/2005/8/layout/hierarchy6"/>
    <dgm:cxn modelId="{A824864C-A0ED-4112-89ED-0C1B19FD4408}" type="presOf" srcId="{D3FFF8FB-A0D7-4DF2-B593-5076A1F956A6}" destId="{2E22EDC3-498C-4290-8C27-3182070782B2}" srcOrd="0" destOrd="0" presId="urn:microsoft.com/office/officeart/2005/8/layout/hierarchy6"/>
    <dgm:cxn modelId="{C86A1CA9-D815-4483-9AF6-2DDBCFAF700B}" type="presOf" srcId="{E9468837-4FD6-42AC-8E3A-67C50127C0A0}" destId="{831313EC-9A83-49AB-892A-28E165AF56FC}" srcOrd="0" destOrd="0" presId="urn:microsoft.com/office/officeart/2005/8/layout/hierarchy6"/>
    <dgm:cxn modelId="{21EB9691-F548-4254-8E5F-58202AD01DAB}" type="presOf" srcId="{235FC0A0-7B07-4B55-A845-454B499E58D5}" destId="{410004A3-0E80-4346-9ED7-A8565C48FED6}" srcOrd="0" destOrd="0" presId="urn:microsoft.com/office/officeart/2005/8/layout/hierarchy6"/>
    <dgm:cxn modelId="{FFCDD213-3AEC-46F6-973A-F08B640E05B4}" type="presOf" srcId="{12D3960D-918A-492F-966E-1E7EEEAD6CE7}" destId="{C528FAB4-246A-4FFF-BF37-B79CF2593D32}" srcOrd="0" destOrd="0" presId="urn:microsoft.com/office/officeart/2005/8/layout/hierarchy6"/>
    <dgm:cxn modelId="{50B77534-E8F8-4895-9480-5BCB605557A4}" type="presOf" srcId="{0E12E72A-4469-42CA-AF87-7C15A515D01F}" destId="{2CCA53BD-2247-4A7D-AF44-4B55861194A9}" srcOrd="0" destOrd="0" presId="urn:microsoft.com/office/officeart/2005/8/layout/hierarchy6"/>
    <dgm:cxn modelId="{A435376A-51A0-4AC9-B278-0388A6A0F2FD}" srcId="{BE1576F6-0DE9-4E58-AC9B-EC5CE2A9F4C2}" destId="{12D3960D-918A-492F-966E-1E7EEEAD6CE7}" srcOrd="0" destOrd="0" parTransId="{BB220372-5E0D-45EB-92A3-B9DB714C552D}" sibTransId="{F3A4F7C0-6EE9-4184-B5D5-78D6FA48E707}"/>
    <dgm:cxn modelId="{3706931D-1FFC-45D8-B356-654CA1246F4C}" type="presOf" srcId="{5EDFE8C9-F2EC-4BF2-BA48-9112D6BFC1E8}" destId="{FF3439DF-96CB-41E2-929A-60396436705C}" srcOrd="0" destOrd="0" presId="urn:microsoft.com/office/officeart/2005/8/layout/hierarchy6"/>
    <dgm:cxn modelId="{C01A1D21-E18B-4225-8481-415B9C5986CF}" type="presOf" srcId="{43E448A5-E78C-4844-AABC-9007FBD72CD3}" destId="{24406991-1438-4CEF-AE54-48D6F17D8313}" srcOrd="1" destOrd="0" presId="urn:microsoft.com/office/officeart/2005/8/layout/hierarchy6"/>
    <dgm:cxn modelId="{009CB1E2-66C0-4317-8083-57B64202E8CC}" type="presOf" srcId="{61DAE959-669C-459B-B8DD-BBF15771A961}" destId="{668D0D2A-7F08-447F-8EE4-ED7A116BB7BB}" srcOrd="0" destOrd="0" presId="urn:microsoft.com/office/officeart/2005/8/layout/hierarchy6"/>
    <dgm:cxn modelId="{8493CA02-0D22-4781-8AEA-236616E9F9F0}" type="presOf" srcId="{A602BE1C-0F4D-487B-BDA9-F1A290AF6B64}" destId="{1D1DE652-A53D-485D-9CF7-3FDDCA2FE8A2}" srcOrd="0" destOrd="0" presId="urn:microsoft.com/office/officeart/2005/8/layout/hierarchy6"/>
    <dgm:cxn modelId="{1826B5FE-A782-448F-895A-5AEAB16DEE61}" srcId="{12D3960D-918A-492F-966E-1E7EEEAD6CE7}" destId="{4A6E78BF-33B0-4422-B2BB-342D7503B2AC}" srcOrd="0" destOrd="0" parTransId="{738D70EB-19D2-4988-97A2-828DE98E6CB4}" sibTransId="{D3279A3C-2E22-4FBD-B840-72C199420E75}"/>
    <dgm:cxn modelId="{CD13765E-00C6-4C5D-B0E9-D3E2F2CFA15B}" type="presOf" srcId="{B94C8987-6A86-4665-971B-82FBB9E5C051}" destId="{8D8300E2-EBC6-4649-A727-6A3DD8794009}" srcOrd="1" destOrd="0" presId="urn:microsoft.com/office/officeart/2005/8/layout/hierarchy6"/>
    <dgm:cxn modelId="{B8545D0D-6FC9-4B9A-889C-C8E49F4FB473}" type="presOf" srcId="{64ACD195-3EB6-4B48-A2DF-C15AF4301C7F}" destId="{86342B8D-A727-4FC0-9345-27CA96C06D12}" srcOrd="1" destOrd="0" presId="urn:microsoft.com/office/officeart/2005/8/layout/hierarchy6"/>
    <dgm:cxn modelId="{CCF60AE9-5AA1-44EC-A75A-0D58B9C2749B}" srcId="{55800AE9-3E53-43F7-8CEC-7CA003DF1C37}" destId="{0AE8C9B1-E152-4F58-88EB-5FCA802F8D96}" srcOrd="0" destOrd="0" parTransId="{577D82D1-9539-46F0-AA5B-233A67F91B34}" sibTransId="{26A08655-D7AA-4668-88D0-922506ADD01A}"/>
    <dgm:cxn modelId="{7121B408-5A00-4DC1-ACA5-304A717C057D}" type="presOf" srcId="{AE538861-5FC3-4472-977C-7A30B35DC8CA}" destId="{82375BBD-A056-4319-9741-EE55A5F846CD}" srcOrd="0" destOrd="0" presId="urn:microsoft.com/office/officeart/2005/8/layout/hierarchy6"/>
    <dgm:cxn modelId="{FD929E72-9720-4508-9374-6D56C3B8C52D}" type="presOf" srcId="{B94C8987-6A86-4665-971B-82FBB9E5C051}" destId="{F03AC43F-3DE4-454A-8485-E959BA098226}" srcOrd="0" destOrd="0" presId="urn:microsoft.com/office/officeart/2005/8/layout/hierarchy6"/>
    <dgm:cxn modelId="{7F5E032B-39F6-4C66-BE22-6B15EDC6F0F8}" srcId="{AE24CC57-BF85-4F09-9B10-9F05EF7326D6}" destId="{B94C8987-6A86-4665-971B-82FBB9E5C051}" srcOrd="1" destOrd="0" parTransId="{75D43917-A995-42ED-8E26-F7048A3F68B3}" sibTransId="{95F8CB7E-893D-4F8C-B7F2-8802A6F76CC5}"/>
    <dgm:cxn modelId="{DE6DC24F-D74F-47E2-847C-2F99B49530A2}" type="presOf" srcId="{AC72991B-6FAD-4C2B-84B4-EDBF87C93D34}" destId="{16B932B6-796A-40D0-83E1-C3613A609105}" srcOrd="0" destOrd="0" presId="urn:microsoft.com/office/officeart/2005/8/layout/hierarchy6"/>
    <dgm:cxn modelId="{42235E96-E7C4-442C-8815-009BEF7D9464}" srcId="{AE24CC57-BF85-4F09-9B10-9F05EF7326D6}" destId="{235FC0A0-7B07-4B55-A845-454B499E58D5}" srcOrd="3" destOrd="0" parTransId="{6EBE6024-479E-4424-92E7-F610A6FA14B1}" sibTransId="{17FD27EA-7834-4F7F-9919-9A3BBAC7D954}"/>
    <dgm:cxn modelId="{0BC2F0C0-3F86-413F-9F50-E5A3A644E489}" type="presOf" srcId="{0AE8C9B1-E152-4F58-88EB-5FCA802F8D96}" destId="{6E989266-6265-49EE-AEDE-786E1CB184E0}" srcOrd="0" destOrd="0" presId="urn:microsoft.com/office/officeart/2005/8/layout/hierarchy6"/>
    <dgm:cxn modelId="{062DA5E9-05B4-46FB-B085-BFB7E381377A}" srcId="{4A6E78BF-33B0-4422-B2BB-342D7503B2AC}" destId="{47A2013C-58EF-48FE-94E4-45BEED47F9AC}" srcOrd="0" destOrd="0" parTransId="{5EDFE8C9-F2EC-4BF2-BA48-9112D6BFC1E8}" sibTransId="{D42F84E0-E81A-48D6-9661-E9009B87539D}"/>
    <dgm:cxn modelId="{2A5CDEF1-1C3F-4405-8739-0BEF1149F845}" type="presOf" srcId="{BE1576F6-0DE9-4E58-AC9B-EC5CE2A9F4C2}" destId="{2363E3E7-7EA3-47F9-A0B0-5326C281D1AC}" srcOrd="0" destOrd="0" presId="urn:microsoft.com/office/officeart/2005/8/layout/hierarchy6"/>
    <dgm:cxn modelId="{4DD29256-1960-49B4-BE76-D2A729FC48EA}" srcId="{AE24CC57-BF85-4F09-9B10-9F05EF7326D6}" destId="{BE1576F6-0DE9-4E58-AC9B-EC5CE2A9F4C2}" srcOrd="0" destOrd="0" parTransId="{7667FA88-8066-4422-B211-2C619572A237}" sibTransId="{36640CA5-40EC-431B-A7F5-B8418FBD2AC5}"/>
    <dgm:cxn modelId="{394CE736-EC09-4ABF-851F-E347C016D8D9}" srcId="{7BFFE11E-400B-4D6A-8110-2DD12A70C6A3}" destId="{AE538861-5FC3-4472-977C-7A30B35DC8CA}" srcOrd="1" destOrd="0" parTransId="{07D243E8-C2F3-41E2-BD68-3B5D608898BE}" sibTransId="{1D286896-1CC7-4132-A4ED-4F394B6F6D81}"/>
    <dgm:cxn modelId="{008A78AB-410A-45EE-A6AE-BA25A82BE08E}" srcId="{55800AE9-3E53-43F7-8CEC-7CA003DF1C37}" destId="{96725F5D-4733-4815-8D67-99C80E9024E9}" srcOrd="1" destOrd="0" parTransId="{2481567A-3505-478D-BB92-8741D1753199}" sibTransId="{4C25E39E-335D-4498-92EA-A6BFB6D2EF2B}"/>
    <dgm:cxn modelId="{8B0E1F43-B1B2-4256-B61D-25070C456EC6}" srcId="{D2FF11C5-2114-4ECD-A141-A1AAC5D5CE6D}" destId="{6DA3D8E4-1C3E-4693-A9B5-FBA8ED8AE859}" srcOrd="0" destOrd="0" parTransId="{0E12E72A-4469-42CA-AF87-7C15A515D01F}" sibTransId="{8B4B5A83-D082-4162-8146-DE205967AF77}"/>
    <dgm:cxn modelId="{4E50670E-41B6-4C17-9BE9-FB9B66F57497}" type="presOf" srcId="{4A6E78BF-33B0-4422-B2BB-342D7503B2AC}" destId="{6E93C826-431F-4C83-812B-0CC98960F61A}" srcOrd="0" destOrd="0" presId="urn:microsoft.com/office/officeart/2005/8/layout/hierarchy6"/>
    <dgm:cxn modelId="{104CA6F6-CAC7-4309-ACDF-C33D31AB01C3}" type="presOf" srcId="{07D243E8-C2F3-41E2-BD68-3B5D608898BE}" destId="{997FADDA-67F7-4BBA-9183-4B86B6B69D47}" srcOrd="0" destOrd="0" presId="urn:microsoft.com/office/officeart/2005/8/layout/hierarchy6"/>
    <dgm:cxn modelId="{E86994A2-0EC3-42A4-9232-75D8A2E40B1E}" type="presOf" srcId="{64ACD195-3EB6-4B48-A2DF-C15AF4301C7F}" destId="{49E97B5D-4441-475B-A5E4-1DEBA25A677B}" srcOrd="0" destOrd="0" presId="urn:microsoft.com/office/officeart/2005/8/layout/hierarchy6"/>
    <dgm:cxn modelId="{31939AAA-23F5-471E-B051-8D098904BE41}" type="presOf" srcId="{2481567A-3505-478D-BB92-8741D1753199}" destId="{9116E507-EB18-439D-A4C8-594AA40AC281}" srcOrd="0" destOrd="0" presId="urn:microsoft.com/office/officeart/2005/8/layout/hierarchy6"/>
    <dgm:cxn modelId="{764C251F-854C-46CB-8651-403B643AF5C8}" srcId="{BE1576F6-0DE9-4E58-AC9B-EC5CE2A9F4C2}" destId="{7BFFE11E-400B-4D6A-8110-2DD12A70C6A3}" srcOrd="1" destOrd="0" parTransId="{23C15B70-8747-493B-9F39-DBCED847EF91}" sibTransId="{A5AB9A26-59FA-4DE6-B0C2-98FDFF1E83C0}"/>
    <dgm:cxn modelId="{69D11B69-3FFD-4944-8500-733E971E685C}" type="presOf" srcId="{9FB3A607-3E66-433F-A378-FA82B414FF18}" destId="{7E19AD08-7F43-41A9-A808-83B1F927149B}" srcOrd="0" destOrd="0" presId="urn:microsoft.com/office/officeart/2005/8/layout/hierarchy6"/>
    <dgm:cxn modelId="{E4BA04F8-127B-46C5-85B4-1DC43759D840}" type="presOf" srcId="{7BFFE11E-400B-4D6A-8110-2DD12A70C6A3}" destId="{695640E3-DEE3-46E6-AB4D-0E03C7B7C2CC}" srcOrd="0" destOrd="0" presId="urn:microsoft.com/office/officeart/2005/8/layout/hierarchy6"/>
    <dgm:cxn modelId="{2C35A53C-E567-4AE3-BA33-389E32E73C3F}" srcId="{AE538861-5FC3-4472-977C-7A30B35DC8CA}" destId="{61DAE959-669C-459B-B8DD-BBF15771A961}" srcOrd="1" destOrd="0" parTransId="{A602BE1C-0F4D-487B-BDA9-F1A290AF6B64}" sibTransId="{76DDED14-256A-4A56-9248-23D4D0EF5C3D}"/>
    <dgm:cxn modelId="{2540C530-D8C6-458D-8A24-298C29B10AE1}" type="presOf" srcId="{577D82D1-9539-46F0-AA5B-233A67F91B34}" destId="{796DF40D-6F84-493D-BD7A-E995BDC21C00}" srcOrd="0" destOrd="0" presId="urn:microsoft.com/office/officeart/2005/8/layout/hierarchy6"/>
    <dgm:cxn modelId="{3FE00337-CD09-47BC-83D4-31E5813A198F}" type="presOf" srcId="{D2FF11C5-2114-4ECD-A141-A1AAC5D5CE6D}" destId="{46BDBA0D-2D0A-4CFD-A3D9-F4C72108EFED}" srcOrd="0" destOrd="0" presId="urn:microsoft.com/office/officeart/2005/8/layout/hierarchy6"/>
    <dgm:cxn modelId="{38F478E5-7549-48BD-B6EE-91111984B305}" type="presOf" srcId="{96725F5D-4733-4815-8D67-99C80E9024E9}" destId="{B80728CE-0F88-4122-A5F2-1B6F0E5EA67B}" srcOrd="0" destOrd="0" presId="urn:microsoft.com/office/officeart/2005/8/layout/hierarchy6"/>
    <dgm:cxn modelId="{9F0A1BD7-D2FF-493E-ACF1-046DAE2746C2}" srcId="{AE24CC57-BF85-4F09-9B10-9F05EF7326D6}" destId="{64ACD195-3EB6-4B48-A2DF-C15AF4301C7F}" srcOrd="4" destOrd="0" parTransId="{CD353917-0E32-48AF-974C-D68CA64E8C6C}" sibTransId="{699185FB-A876-4810-A565-214EFF152460}"/>
    <dgm:cxn modelId="{81434745-5070-4AF9-97D5-A3A3D3707E62}" type="presOf" srcId="{AE24CC57-BF85-4F09-9B10-9F05EF7326D6}" destId="{F8FB7507-2518-443B-9170-6A60B46F82DE}" srcOrd="0" destOrd="0" presId="urn:microsoft.com/office/officeart/2005/8/layout/hierarchy6"/>
    <dgm:cxn modelId="{E1F69FD9-DD89-4D6E-B0DF-F3CD53582629}" type="presOf" srcId="{55800AE9-3E53-43F7-8CEC-7CA003DF1C37}" destId="{7CF41E0C-DDDE-4DD8-9A04-60D295D1A38E}" srcOrd="0" destOrd="0" presId="urn:microsoft.com/office/officeart/2005/8/layout/hierarchy6"/>
    <dgm:cxn modelId="{7174C3AC-7638-4156-85E3-7B6A3AFEC32D}" type="presParOf" srcId="{F8FB7507-2518-443B-9170-6A60B46F82DE}" destId="{DE5E76C5-BD8B-42AC-9929-11EDF4077ED8}" srcOrd="0" destOrd="0" presId="urn:microsoft.com/office/officeart/2005/8/layout/hierarchy6"/>
    <dgm:cxn modelId="{DE578034-C138-48CF-89AD-11F4FEC049B0}" type="presParOf" srcId="{DE5E76C5-BD8B-42AC-9929-11EDF4077ED8}" destId="{EE3B5412-0F24-4A8F-BCEC-1F44BD863CA3}" srcOrd="0" destOrd="0" presId="urn:microsoft.com/office/officeart/2005/8/layout/hierarchy6"/>
    <dgm:cxn modelId="{267B244C-30C0-45A2-8AEC-B98C6309D62D}" type="presParOf" srcId="{DE5E76C5-BD8B-42AC-9929-11EDF4077ED8}" destId="{37273D51-2848-4099-8D47-FE11B7BF90D2}" srcOrd="1" destOrd="0" presId="urn:microsoft.com/office/officeart/2005/8/layout/hierarchy6"/>
    <dgm:cxn modelId="{018196F5-78C9-46BF-B829-6841B6F2D8A6}" type="presParOf" srcId="{37273D51-2848-4099-8D47-FE11B7BF90D2}" destId="{D66619ED-26D5-443E-B786-3EB42F7866D8}" srcOrd="0" destOrd="0" presId="urn:microsoft.com/office/officeart/2005/8/layout/hierarchy6"/>
    <dgm:cxn modelId="{34F2F9A1-75F3-4431-A101-47F8BB95335F}" type="presParOf" srcId="{D66619ED-26D5-443E-B786-3EB42F7866D8}" destId="{2363E3E7-7EA3-47F9-A0B0-5326C281D1AC}" srcOrd="0" destOrd="0" presId="urn:microsoft.com/office/officeart/2005/8/layout/hierarchy6"/>
    <dgm:cxn modelId="{232936CD-590A-4757-A985-106E483ADD15}" type="presParOf" srcId="{D66619ED-26D5-443E-B786-3EB42F7866D8}" destId="{0B6407A3-0ED9-40B0-9635-DA52368D3B08}" srcOrd="1" destOrd="0" presId="urn:microsoft.com/office/officeart/2005/8/layout/hierarchy6"/>
    <dgm:cxn modelId="{A8520CF9-9271-43CA-88FA-4FDD8C15A402}" type="presParOf" srcId="{0B6407A3-0ED9-40B0-9635-DA52368D3B08}" destId="{6AFF6460-C9F0-4A24-B6A1-995BB34AB198}" srcOrd="0" destOrd="0" presId="urn:microsoft.com/office/officeart/2005/8/layout/hierarchy6"/>
    <dgm:cxn modelId="{A708970A-1372-4CC6-A2DC-1654052763F6}" type="presParOf" srcId="{0B6407A3-0ED9-40B0-9635-DA52368D3B08}" destId="{2FF0E0AD-4B5D-49DA-B9F9-8626DBF9154C}" srcOrd="1" destOrd="0" presId="urn:microsoft.com/office/officeart/2005/8/layout/hierarchy6"/>
    <dgm:cxn modelId="{843DFF76-F89E-42AD-9419-48FF91C28AB0}" type="presParOf" srcId="{2FF0E0AD-4B5D-49DA-B9F9-8626DBF9154C}" destId="{C528FAB4-246A-4FFF-BF37-B79CF2593D32}" srcOrd="0" destOrd="0" presId="urn:microsoft.com/office/officeart/2005/8/layout/hierarchy6"/>
    <dgm:cxn modelId="{58C2BFF7-E5FA-493E-A1F8-FFA3534592C3}" type="presParOf" srcId="{2FF0E0AD-4B5D-49DA-B9F9-8626DBF9154C}" destId="{813FE1B6-2E7D-4C59-9E65-5EB68FE7055D}" srcOrd="1" destOrd="0" presId="urn:microsoft.com/office/officeart/2005/8/layout/hierarchy6"/>
    <dgm:cxn modelId="{27FCB411-BA32-407E-81D6-5D87B35103D1}" type="presParOf" srcId="{813FE1B6-2E7D-4C59-9E65-5EB68FE7055D}" destId="{A738D271-940D-48D5-84AE-DA1CF3322F8B}" srcOrd="0" destOrd="0" presId="urn:microsoft.com/office/officeart/2005/8/layout/hierarchy6"/>
    <dgm:cxn modelId="{F2200BE3-55DB-4207-849B-B1BB87FD3DEE}" type="presParOf" srcId="{813FE1B6-2E7D-4C59-9E65-5EB68FE7055D}" destId="{B89E1B6F-9C90-46CE-A97F-3E3050603B31}" srcOrd="1" destOrd="0" presId="urn:microsoft.com/office/officeart/2005/8/layout/hierarchy6"/>
    <dgm:cxn modelId="{24312BD1-A6B0-45A5-8419-C47E57B6BCED}" type="presParOf" srcId="{B89E1B6F-9C90-46CE-A97F-3E3050603B31}" destId="{6E93C826-431F-4C83-812B-0CC98960F61A}" srcOrd="0" destOrd="0" presId="urn:microsoft.com/office/officeart/2005/8/layout/hierarchy6"/>
    <dgm:cxn modelId="{54E4EEC3-9FED-440C-A0C0-268E9DA18A1F}" type="presParOf" srcId="{B89E1B6F-9C90-46CE-A97F-3E3050603B31}" destId="{FD37CCCA-FDDF-4704-95D6-25256C2C8D1B}" srcOrd="1" destOrd="0" presId="urn:microsoft.com/office/officeart/2005/8/layout/hierarchy6"/>
    <dgm:cxn modelId="{B0AA6A03-4157-41C9-9AB9-7C40868A2B41}" type="presParOf" srcId="{FD37CCCA-FDDF-4704-95D6-25256C2C8D1B}" destId="{FF3439DF-96CB-41E2-929A-60396436705C}" srcOrd="0" destOrd="0" presId="urn:microsoft.com/office/officeart/2005/8/layout/hierarchy6"/>
    <dgm:cxn modelId="{733A60F1-BF3F-43B3-B6E8-0931F1DBC4B0}" type="presParOf" srcId="{FD37CCCA-FDDF-4704-95D6-25256C2C8D1B}" destId="{0873D775-1D0D-49B9-A6EE-6F360F02AEA0}" srcOrd="1" destOrd="0" presId="urn:microsoft.com/office/officeart/2005/8/layout/hierarchy6"/>
    <dgm:cxn modelId="{8C500E56-AF48-4F36-9195-BA9017B40273}" type="presParOf" srcId="{0873D775-1D0D-49B9-A6EE-6F360F02AEA0}" destId="{D3CBA289-AF92-4277-8E3D-3640AE783AC3}" srcOrd="0" destOrd="0" presId="urn:microsoft.com/office/officeart/2005/8/layout/hierarchy6"/>
    <dgm:cxn modelId="{A13C657F-519E-41C3-A84A-538A77E8A42B}" type="presParOf" srcId="{0873D775-1D0D-49B9-A6EE-6F360F02AEA0}" destId="{84F2469B-C8CF-49B4-8008-C7BB4421C4A2}" srcOrd="1" destOrd="0" presId="urn:microsoft.com/office/officeart/2005/8/layout/hierarchy6"/>
    <dgm:cxn modelId="{8AEEE9AA-2D9C-43AE-A402-AF2B0118A52F}" type="presParOf" srcId="{FD37CCCA-FDDF-4704-95D6-25256C2C8D1B}" destId="{16B932B6-796A-40D0-83E1-C3613A609105}" srcOrd="2" destOrd="0" presId="urn:microsoft.com/office/officeart/2005/8/layout/hierarchy6"/>
    <dgm:cxn modelId="{6E73DEC2-8CED-4D1C-BF02-AA4DDA511C34}" type="presParOf" srcId="{FD37CCCA-FDDF-4704-95D6-25256C2C8D1B}" destId="{87A42A76-C316-4C07-BBDF-DA14609E0246}" srcOrd="3" destOrd="0" presId="urn:microsoft.com/office/officeart/2005/8/layout/hierarchy6"/>
    <dgm:cxn modelId="{1E616914-8C61-4B3D-BFD0-80C4658E0F61}" type="presParOf" srcId="{87A42A76-C316-4C07-BBDF-DA14609E0246}" destId="{2E22EDC3-498C-4290-8C27-3182070782B2}" srcOrd="0" destOrd="0" presId="urn:microsoft.com/office/officeart/2005/8/layout/hierarchy6"/>
    <dgm:cxn modelId="{3F2689EB-4DB2-42B1-AC5D-8987578F3357}" type="presParOf" srcId="{87A42A76-C316-4C07-BBDF-DA14609E0246}" destId="{47F5A882-871F-4716-8B80-E068C03BF858}" srcOrd="1" destOrd="0" presId="urn:microsoft.com/office/officeart/2005/8/layout/hierarchy6"/>
    <dgm:cxn modelId="{A52B639B-A498-45FF-B162-57569289BA5A}" type="presParOf" srcId="{813FE1B6-2E7D-4C59-9E65-5EB68FE7055D}" destId="{C50C0709-5225-4589-9EE0-ADA35B76A6A3}" srcOrd="2" destOrd="0" presId="urn:microsoft.com/office/officeart/2005/8/layout/hierarchy6"/>
    <dgm:cxn modelId="{EA6FF18F-22DF-46C7-A5EB-DAE1AAA0F905}" type="presParOf" srcId="{813FE1B6-2E7D-4C59-9E65-5EB68FE7055D}" destId="{4BFBF7D4-5EF7-4B09-8606-52ABD79BB647}" srcOrd="3" destOrd="0" presId="urn:microsoft.com/office/officeart/2005/8/layout/hierarchy6"/>
    <dgm:cxn modelId="{0159D274-9A68-43FE-B4D9-36709E6F9212}" type="presParOf" srcId="{4BFBF7D4-5EF7-4B09-8606-52ABD79BB647}" destId="{46BDBA0D-2D0A-4CFD-A3D9-F4C72108EFED}" srcOrd="0" destOrd="0" presId="urn:microsoft.com/office/officeart/2005/8/layout/hierarchy6"/>
    <dgm:cxn modelId="{F4CECE35-3BC2-4E36-B849-B0BBFE411C6E}" type="presParOf" srcId="{4BFBF7D4-5EF7-4B09-8606-52ABD79BB647}" destId="{E6492C64-E11B-4903-8115-F7C726053CA8}" srcOrd="1" destOrd="0" presId="urn:microsoft.com/office/officeart/2005/8/layout/hierarchy6"/>
    <dgm:cxn modelId="{7FD49442-7C6F-4D04-9828-BCF337601FC7}" type="presParOf" srcId="{E6492C64-E11B-4903-8115-F7C726053CA8}" destId="{2CCA53BD-2247-4A7D-AF44-4B55861194A9}" srcOrd="0" destOrd="0" presId="urn:microsoft.com/office/officeart/2005/8/layout/hierarchy6"/>
    <dgm:cxn modelId="{AF2D569F-B813-4A85-A909-C47F5A80C012}" type="presParOf" srcId="{E6492C64-E11B-4903-8115-F7C726053CA8}" destId="{170D5C46-38F8-4FE4-9190-A367F522ED80}" srcOrd="1" destOrd="0" presId="urn:microsoft.com/office/officeart/2005/8/layout/hierarchy6"/>
    <dgm:cxn modelId="{9B9CA2D1-55ED-4E0D-B894-C5E3B83E05C4}" type="presParOf" srcId="{170D5C46-38F8-4FE4-9190-A367F522ED80}" destId="{DFE6B35E-A18C-4014-A57A-0A3130EBFEEC}" srcOrd="0" destOrd="0" presId="urn:microsoft.com/office/officeart/2005/8/layout/hierarchy6"/>
    <dgm:cxn modelId="{AAB62017-E5DC-4D34-80FE-0B6B9981BC97}" type="presParOf" srcId="{170D5C46-38F8-4FE4-9190-A367F522ED80}" destId="{B4708A66-FBAC-4944-84E1-3E975626C5D9}" srcOrd="1" destOrd="0" presId="urn:microsoft.com/office/officeart/2005/8/layout/hierarchy6"/>
    <dgm:cxn modelId="{7A10B283-2B3F-4924-A9CC-394846C98FFF}" type="presParOf" srcId="{E6492C64-E11B-4903-8115-F7C726053CA8}" destId="{5380094C-7F54-4E73-8AD5-1E115B96B87A}" srcOrd="2" destOrd="0" presId="urn:microsoft.com/office/officeart/2005/8/layout/hierarchy6"/>
    <dgm:cxn modelId="{C1C29CC0-1518-4F7E-9569-F856979F0024}" type="presParOf" srcId="{E6492C64-E11B-4903-8115-F7C726053CA8}" destId="{F00390B7-0974-4D18-8FE3-863FF275AA98}" srcOrd="3" destOrd="0" presId="urn:microsoft.com/office/officeart/2005/8/layout/hierarchy6"/>
    <dgm:cxn modelId="{BB644B30-5221-4FB5-AE12-A50BCBB2F187}" type="presParOf" srcId="{F00390B7-0974-4D18-8FE3-863FF275AA98}" destId="{5D075615-B7FA-4637-BE49-3D44164856B8}" srcOrd="0" destOrd="0" presId="urn:microsoft.com/office/officeart/2005/8/layout/hierarchy6"/>
    <dgm:cxn modelId="{D86A2686-BF2A-4E42-94BB-B06C60A39F44}" type="presParOf" srcId="{F00390B7-0974-4D18-8FE3-863FF275AA98}" destId="{B77DD099-C06F-49B3-9C62-6F985F30A3AD}" srcOrd="1" destOrd="0" presId="urn:microsoft.com/office/officeart/2005/8/layout/hierarchy6"/>
    <dgm:cxn modelId="{70497667-BFA0-4B96-ABF7-3B1D5ADA3D15}" type="presParOf" srcId="{0B6407A3-0ED9-40B0-9635-DA52368D3B08}" destId="{A14AC472-AA8E-4723-AAFC-CD8AAA80A684}" srcOrd="2" destOrd="0" presId="urn:microsoft.com/office/officeart/2005/8/layout/hierarchy6"/>
    <dgm:cxn modelId="{886AAD3B-FB2C-44F0-9EB1-30BC293E3240}" type="presParOf" srcId="{0B6407A3-0ED9-40B0-9635-DA52368D3B08}" destId="{EF1DBA95-7F44-4639-B6E9-C8516EB2B1C3}" srcOrd="3" destOrd="0" presId="urn:microsoft.com/office/officeart/2005/8/layout/hierarchy6"/>
    <dgm:cxn modelId="{0497C881-B139-4FC8-BECD-4F8C5D4EE460}" type="presParOf" srcId="{EF1DBA95-7F44-4639-B6E9-C8516EB2B1C3}" destId="{695640E3-DEE3-46E6-AB4D-0E03C7B7C2CC}" srcOrd="0" destOrd="0" presId="urn:microsoft.com/office/officeart/2005/8/layout/hierarchy6"/>
    <dgm:cxn modelId="{0310D2D2-5EC9-4D36-B6FC-D04845032D40}" type="presParOf" srcId="{EF1DBA95-7F44-4639-B6E9-C8516EB2B1C3}" destId="{8EC891B3-8552-4781-BD63-74EB21690EC7}" srcOrd="1" destOrd="0" presId="urn:microsoft.com/office/officeart/2005/8/layout/hierarchy6"/>
    <dgm:cxn modelId="{DF4C4338-BAD0-47E2-9E6F-1E26121DA9C5}" type="presParOf" srcId="{8EC891B3-8552-4781-BD63-74EB21690EC7}" destId="{7E19AD08-7F43-41A9-A808-83B1F927149B}" srcOrd="0" destOrd="0" presId="urn:microsoft.com/office/officeart/2005/8/layout/hierarchy6"/>
    <dgm:cxn modelId="{79D821AA-21D9-4F9E-8E12-187160CB2F89}" type="presParOf" srcId="{8EC891B3-8552-4781-BD63-74EB21690EC7}" destId="{8ABDA3A6-85D2-4AC5-BC4B-6703FE11EAFE}" srcOrd="1" destOrd="0" presId="urn:microsoft.com/office/officeart/2005/8/layout/hierarchy6"/>
    <dgm:cxn modelId="{3BA9F4A5-6D79-4AEA-92AB-315F0898E39E}" type="presParOf" srcId="{8ABDA3A6-85D2-4AC5-BC4B-6703FE11EAFE}" destId="{7CF41E0C-DDDE-4DD8-9A04-60D295D1A38E}" srcOrd="0" destOrd="0" presId="urn:microsoft.com/office/officeart/2005/8/layout/hierarchy6"/>
    <dgm:cxn modelId="{806545F2-7194-4043-B55F-CAF429B83B79}" type="presParOf" srcId="{8ABDA3A6-85D2-4AC5-BC4B-6703FE11EAFE}" destId="{85E34C33-84EF-412B-B9A3-C3E8D98FB0A8}" srcOrd="1" destOrd="0" presId="urn:microsoft.com/office/officeart/2005/8/layout/hierarchy6"/>
    <dgm:cxn modelId="{5CF8D4F2-A219-4DC1-97C9-D34FC9ED164D}" type="presParOf" srcId="{85E34C33-84EF-412B-B9A3-C3E8D98FB0A8}" destId="{796DF40D-6F84-493D-BD7A-E995BDC21C00}" srcOrd="0" destOrd="0" presId="urn:microsoft.com/office/officeart/2005/8/layout/hierarchy6"/>
    <dgm:cxn modelId="{1B66F9D3-C000-48DE-9DA8-6FFE0264A3B5}" type="presParOf" srcId="{85E34C33-84EF-412B-B9A3-C3E8D98FB0A8}" destId="{AE3B1E39-2F4D-4027-9F18-28C96BCCE25F}" srcOrd="1" destOrd="0" presId="urn:microsoft.com/office/officeart/2005/8/layout/hierarchy6"/>
    <dgm:cxn modelId="{BF3F9F91-DF3E-46AB-A024-DA080D6E8194}" type="presParOf" srcId="{AE3B1E39-2F4D-4027-9F18-28C96BCCE25F}" destId="{6E989266-6265-49EE-AEDE-786E1CB184E0}" srcOrd="0" destOrd="0" presId="urn:microsoft.com/office/officeart/2005/8/layout/hierarchy6"/>
    <dgm:cxn modelId="{36BC3D10-9652-4038-96AF-64E63503B11C}" type="presParOf" srcId="{AE3B1E39-2F4D-4027-9F18-28C96BCCE25F}" destId="{922CFF42-4422-441E-8C9D-24AE65454D57}" srcOrd="1" destOrd="0" presId="urn:microsoft.com/office/officeart/2005/8/layout/hierarchy6"/>
    <dgm:cxn modelId="{9B3AD760-3337-45ED-8ED8-ED759A5006EB}" type="presParOf" srcId="{85E34C33-84EF-412B-B9A3-C3E8D98FB0A8}" destId="{9116E507-EB18-439D-A4C8-594AA40AC281}" srcOrd="2" destOrd="0" presId="urn:microsoft.com/office/officeart/2005/8/layout/hierarchy6"/>
    <dgm:cxn modelId="{F41654F3-B68D-403F-908B-5C1E72B3DB4C}" type="presParOf" srcId="{85E34C33-84EF-412B-B9A3-C3E8D98FB0A8}" destId="{14227496-912F-4E94-A3F0-1BBC10DC03C0}" srcOrd="3" destOrd="0" presId="urn:microsoft.com/office/officeart/2005/8/layout/hierarchy6"/>
    <dgm:cxn modelId="{0AB33140-7963-4D54-B0FC-0005CAFD4469}" type="presParOf" srcId="{14227496-912F-4E94-A3F0-1BBC10DC03C0}" destId="{B80728CE-0F88-4122-A5F2-1B6F0E5EA67B}" srcOrd="0" destOrd="0" presId="urn:microsoft.com/office/officeart/2005/8/layout/hierarchy6"/>
    <dgm:cxn modelId="{1DE475D4-A0F5-4294-91C2-D699F06D0377}" type="presParOf" srcId="{14227496-912F-4E94-A3F0-1BBC10DC03C0}" destId="{1BF84BA6-A900-4468-A886-9F30A66029D3}" srcOrd="1" destOrd="0" presId="urn:microsoft.com/office/officeart/2005/8/layout/hierarchy6"/>
    <dgm:cxn modelId="{A1896726-AD99-48E3-B865-F72674C43B28}" type="presParOf" srcId="{8EC891B3-8552-4781-BD63-74EB21690EC7}" destId="{997FADDA-67F7-4BBA-9183-4B86B6B69D47}" srcOrd="2" destOrd="0" presId="urn:microsoft.com/office/officeart/2005/8/layout/hierarchy6"/>
    <dgm:cxn modelId="{462338AB-9E93-4ECB-A1ED-229CB35CC6B0}" type="presParOf" srcId="{8EC891B3-8552-4781-BD63-74EB21690EC7}" destId="{F6EF4506-244A-4FA8-9838-A528113FB136}" srcOrd="3" destOrd="0" presId="urn:microsoft.com/office/officeart/2005/8/layout/hierarchy6"/>
    <dgm:cxn modelId="{B61FD777-A29D-413C-A46B-DEBA1D116470}" type="presParOf" srcId="{F6EF4506-244A-4FA8-9838-A528113FB136}" destId="{82375BBD-A056-4319-9741-EE55A5F846CD}" srcOrd="0" destOrd="0" presId="urn:microsoft.com/office/officeart/2005/8/layout/hierarchy6"/>
    <dgm:cxn modelId="{453F6DE6-8305-43B0-A6C3-7C8747281CEE}" type="presParOf" srcId="{F6EF4506-244A-4FA8-9838-A528113FB136}" destId="{69F98DEA-0511-49B5-BEE4-90B6B5A1999E}" srcOrd="1" destOrd="0" presId="urn:microsoft.com/office/officeart/2005/8/layout/hierarchy6"/>
    <dgm:cxn modelId="{AA6A8FF7-69CD-475D-8D9E-12938E14A975}" type="presParOf" srcId="{69F98DEA-0511-49B5-BEE4-90B6B5A1999E}" destId="{831313EC-9A83-49AB-892A-28E165AF56FC}" srcOrd="0" destOrd="0" presId="urn:microsoft.com/office/officeart/2005/8/layout/hierarchy6"/>
    <dgm:cxn modelId="{E3ABA831-1BC2-4233-A648-FD5D5F4E914D}" type="presParOf" srcId="{69F98DEA-0511-49B5-BEE4-90B6B5A1999E}" destId="{A3AE50B2-DAA2-40ED-B519-7F39CCDE78F6}" srcOrd="1" destOrd="0" presId="urn:microsoft.com/office/officeart/2005/8/layout/hierarchy6"/>
    <dgm:cxn modelId="{2818B93A-2701-4D56-A625-456EA49C7AB2}" type="presParOf" srcId="{A3AE50B2-DAA2-40ED-B519-7F39CCDE78F6}" destId="{B4B19D65-47E3-498D-9725-0D26302E7C46}" srcOrd="0" destOrd="0" presId="urn:microsoft.com/office/officeart/2005/8/layout/hierarchy6"/>
    <dgm:cxn modelId="{C70263C2-DBEB-48A8-8F8C-B47A20ECF968}" type="presParOf" srcId="{A3AE50B2-DAA2-40ED-B519-7F39CCDE78F6}" destId="{0B7F8DFA-7ABF-4CE3-8A94-D2B7F96B4D0A}" srcOrd="1" destOrd="0" presId="urn:microsoft.com/office/officeart/2005/8/layout/hierarchy6"/>
    <dgm:cxn modelId="{8FAE6F36-F8AB-4A43-829B-4AB5BBECBBA7}" type="presParOf" srcId="{69F98DEA-0511-49B5-BEE4-90B6B5A1999E}" destId="{1D1DE652-A53D-485D-9CF7-3FDDCA2FE8A2}" srcOrd="2" destOrd="0" presId="urn:microsoft.com/office/officeart/2005/8/layout/hierarchy6"/>
    <dgm:cxn modelId="{BB039F9D-09FC-4262-ACC2-EC09143B3CDC}" type="presParOf" srcId="{69F98DEA-0511-49B5-BEE4-90B6B5A1999E}" destId="{A6AC768F-DA98-4CB9-BB11-AADC34FF05C5}" srcOrd="3" destOrd="0" presId="urn:microsoft.com/office/officeart/2005/8/layout/hierarchy6"/>
    <dgm:cxn modelId="{7C1D7928-E54F-4957-AA36-25A5BC1944F3}" type="presParOf" srcId="{A6AC768F-DA98-4CB9-BB11-AADC34FF05C5}" destId="{668D0D2A-7F08-447F-8EE4-ED7A116BB7BB}" srcOrd="0" destOrd="0" presId="urn:microsoft.com/office/officeart/2005/8/layout/hierarchy6"/>
    <dgm:cxn modelId="{19362AC7-203F-488E-B9D9-7DFB341D1A0A}" type="presParOf" srcId="{A6AC768F-DA98-4CB9-BB11-AADC34FF05C5}" destId="{944D538F-8104-45C5-AA6B-2D6575A2F4DA}" srcOrd="1" destOrd="0" presId="urn:microsoft.com/office/officeart/2005/8/layout/hierarchy6"/>
    <dgm:cxn modelId="{82C129D9-F992-4354-996B-0CA8F868925A}" type="presParOf" srcId="{F8FB7507-2518-443B-9170-6A60B46F82DE}" destId="{6F8C93D3-F5C4-4599-B3E1-F3E1DEB5CFF9}" srcOrd="1" destOrd="0" presId="urn:microsoft.com/office/officeart/2005/8/layout/hierarchy6"/>
    <dgm:cxn modelId="{8531E418-908A-4C7A-BEBA-74CFB718EA4C}" type="presParOf" srcId="{6F8C93D3-F5C4-4599-B3E1-F3E1DEB5CFF9}" destId="{1385CAC8-6DED-43A0-B38C-5804D22FCA9D}" srcOrd="0" destOrd="0" presId="urn:microsoft.com/office/officeart/2005/8/layout/hierarchy6"/>
    <dgm:cxn modelId="{BA41DED1-B33C-4278-9E9F-9B556401174F}" type="presParOf" srcId="{1385CAC8-6DED-43A0-B38C-5804D22FCA9D}" destId="{F03AC43F-3DE4-454A-8485-E959BA098226}" srcOrd="0" destOrd="0" presId="urn:microsoft.com/office/officeart/2005/8/layout/hierarchy6"/>
    <dgm:cxn modelId="{9DEAC1E8-3CD7-44E5-BCD8-E587EFA2114E}" type="presParOf" srcId="{1385CAC8-6DED-43A0-B38C-5804D22FCA9D}" destId="{8D8300E2-EBC6-4649-A727-6A3DD8794009}" srcOrd="1" destOrd="0" presId="urn:microsoft.com/office/officeart/2005/8/layout/hierarchy6"/>
    <dgm:cxn modelId="{A28BC95A-1A51-4B67-9E0E-C1B32C5715DB}" type="presParOf" srcId="{6F8C93D3-F5C4-4599-B3E1-F3E1DEB5CFF9}" destId="{BC3EC575-7675-499F-887C-8F37ED75DE92}" srcOrd="1" destOrd="0" presId="urn:microsoft.com/office/officeart/2005/8/layout/hierarchy6"/>
    <dgm:cxn modelId="{9CCB7A69-CDED-443E-A6D1-3657B05132C1}" type="presParOf" srcId="{BC3EC575-7675-499F-887C-8F37ED75DE92}" destId="{2981EC70-0ED7-4F11-9772-DE73AEF1BDD4}" srcOrd="0" destOrd="0" presId="urn:microsoft.com/office/officeart/2005/8/layout/hierarchy6"/>
    <dgm:cxn modelId="{86E69F39-50BF-475C-B3A3-B64C1DF84BEB}" type="presParOf" srcId="{6F8C93D3-F5C4-4599-B3E1-F3E1DEB5CFF9}" destId="{7432DEFE-093C-4852-9F58-A30C100402BD}" srcOrd="2" destOrd="0" presId="urn:microsoft.com/office/officeart/2005/8/layout/hierarchy6"/>
    <dgm:cxn modelId="{A72B8806-88F8-45D0-B78D-38C06DF352F1}" type="presParOf" srcId="{7432DEFE-093C-4852-9F58-A30C100402BD}" destId="{C754F50C-E791-4B3A-B236-39EF8A750195}" srcOrd="0" destOrd="0" presId="urn:microsoft.com/office/officeart/2005/8/layout/hierarchy6"/>
    <dgm:cxn modelId="{DFFC3FB2-EF04-4BA0-B341-A908F6650A66}" type="presParOf" srcId="{7432DEFE-093C-4852-9F58-A30C100402BD}" destId="{24406991-1438-4CEF-AE54-48D6F17D8313}" srcOrd="1" destOrd="0" presId="urn:microsoft.com/office/officeart/2005/8/layout/hierarchy6"/>
    <dgm:cxn modelId="{F3379DBD-026C-4702-A53B-C85EECD3F07A}" type="presParOf" srcId="{6F8C93D3-F5C4-4599-B3E1-F3E1DEB5CFF9}" destId="{448BA1D7-EDAE-45A4-96A8-94C34ECE4594}" srcOrd="3" destOrd="0" presId="urn:microsoft.com/office/officeart/2005/8/layout/hierarchy6"/>
    <dgm:cxn modelId="{05A08678-2536-49BF-8673-73A78DA4C84C}" type="presParOf" srcId="{448BA1D7-EDAE-45A4-96A8-94C34ECE4594}" destId="{8DEB3136-BCF4-49DF-A90B-1A6B26163A44}" srcOrd="0" destOrd="0" presId="urn:microsoft.com/office/officeart/2005/8/layout/hierarchy6"/>
    <dgm:cxn modelId="{791AB210-4FAB-4933-B7DC-D9145BDF5145}" type="presParOf" srcId="{6F8C93D3-F5C4-4599-B3E1-F3E1DEB5CFF9}" destId="{AC2DF48C-53AA-4B0F-A853-C2356B77FD6F}" srcOrd="4" destOrd="0" presId="urn:microsoft.com/office/officeart/2005/8/layout/hierarchy6"/>
    <dgm:cxn modelId="{9B171D79-0CC4-4E34-819D-67BB8B3FCAA6}" type="presParOf" srcId="{AC2DF48C-53AA-4B0F-A853-C2356B77FD6F}" destId="{410004A3-0E80-4346-9ED7-A8565C48FED6}" srcOrd="0" destOrd="0" presId="urn:microsoft.com/office/officeart/2005/8/layout/hierarchy6"/>
    <dgm:cxn modelId="{6C94E72C-8372-46BC-A147-ED3F88D2295A}" type="presParOf" srcId="{AC2DF48C-53AA-4B0F-A853-C2356B77FD6F}" destId="{80D66285-9665-4FF2-A346-E741331A94C3}" srcOrd="1" destOrd="0" presId="urn:microsoft.com/office/officeart/2005/8/layout/hierarchy6"/>
    <dgm:cxn modelId="{CF7E4816-816B-4FF9-AFA9-3066B1ED2F86}" type="presParOf" srcId="{6F8C93D3-F5C4-4599-B3E1-F3E1DEB5CFF9}" destId="{E272340F-D1AE-47F3-855F-407DC6CA6A69}" srcOrd="5" destOrd="0" presId="urn:microsoft.com/office/officeart/2005/8/layout/hierarchy6"/>
    <dgm:cxn modelId="{07235E1D-6BA5-4909-AFC7-BC3E98197201}" type="presParOf" srcId="{E272340F-D1AE-47F3-855F-407DC6CA6A69}" destId="{AAF05CAD-CB1C-4B47-84E4-76440D0104C1}" srcOrd="0" destOrd="0" presId="urn:microsoft.com/office/officeart/2005/8/layout/hierarchy6"/>
    <dgm:cxn modelId="{415E9347-D099-4A8D-A138-5415DAF561E9}" type="presParOf" srcId="{6F8C93D3-F5C4-4599-B3E1-F3E1DEB5CFF9}" destId="{55552F56-0B16-467A-A163-8DFD34449D67}" srcOrd="6" destOrd="0" presId="urn:microsoft.com/office/officeart/2005/8/layout/hierarchy6"/>
    <dgm:cxn modelId="{FFE87244-E86E-4938-8936-06BCD6D66147}" type="presParOf" srcId="{55552F56-0B16-467A-A163-8DFD34449D67}" destId="{49E97B5D-4441-475B-A5E4-1DEBA25A677B}" srcOrd="0" destOrd="0" presId="urn:microsoft.com/office/officeart/2005/8/layout/hierarchy6"/>
    <dgm:cxn modelId="{0AB51298-C23A-4C22-BB7D-A74314CE232B}" type="presParOf" srcId="{55552F56-0B16-467A-A163-8DFD34449D67}" destId="{86342B8D-A727-4FC0-9345-27CA96C06D12}" srcOrd="1" destOrd="0" presId="urn:microsoft.com/office/officeart/2005/8/layout/hierarchy6"/>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3D5A2E-9B4C-462E-9E36-41C7F83B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Rapport.dotx</Template>
  <TotalTime>880</TotalTime>
  <Pages>12</Pages>
  <Words>2040</Words>
  <Characters>12444</Characters>
  <Application>Microsoft Office Word</Application>
  <DocSecurity>0</DocSecurity>
  <Lines>103</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Skak</vt:lpstr>
      <vt:lpstr>Skak</vt:lpstr>
    </vt:vector>
  </TitlesOfParts>
  <Manager/>
  <Company>Ingeniørhøjskolen i København</Company>
  <LinksUpToDate>false</LinksUpToDate>
  <CharactersWithSpaces>14456</CharactersWithSpaces>
  <SharedDoc>false</SharedDoc>
  <HLinks>
    <vt:vector size="150" baseType="variant">
      <vt:variant>
        <vt:i4>1441846</vt:i4>
      </vt:variant>
      <vt:variant>
        <vt:i4>140</vt:i4>
      </vt:variant>
      <vt:variant>
        <vt:i4>0</vt:i4>
      </vt:variant>
      <vt:variant>
        <vt:i4>5</vt:i4>
      </vt:variant>
      <vt:variant>
        <vt:lpwstr/>
      </vt:variant>
      <vt:variant>
        <vt:lpwstr>_Toc62522879</vt:lpwstr>
      </vt:variant>
      <vt:variant>
        <vt:i4>1507382</vt:i4>
      </vt:variant>
      <vt:variant>
        <vt:i4>134</vt:i4>
      </vt:variant>
      <vt:variant>
        <vt:i4>0</vt:i4>
      </vt:variant>
      <vt:variant>
        <vt:i4>5</vt:i4>
      </vt:variant>
      <vt:variant>
        <vt:lpwstr/>
      </vt:variant>
      <vt:variant>
        <vt:lpwstr>_Toc62522878</vt:lpwstr>
      </vt:variant>
      <vt:variant>
        <vt:i4>1572918</vt:i4>
      </vt:variant>
      <vt:variant>
        <vt:i4>128</vt:i4>
      </vt:variant>
      <vt:variant>
        <vt:i4>0</vt:i4>
      </vt:variant>
      <vt:variant>
        <vt:i4>5</vt:i4>
      </vt:variant>
      <vt:variant>
        <vt:lpwstr/>
      </vt:variant>
      <vt:variant>
        <vt:lpwstr>_Toc62522877</vt:lpwstr>
      </vt:variant>
      <vt:variant>
        <vt:i4>1638454</vt:i4>
      </vt:variant>
      <vt:variant>
        <vt:i4>122</vt:i4>
      </vt:variant>
      <vt:variant>
        <vt:i4>0</vt:i4>
      </vt:variant>
      <vt:variant>
        <vt:i4>5</vt:i4>
      </vt:variant>
      <vt:variant>
        <vt:lpwstr/>
      </vt:variant>
      <vt:variant>
        <vt:lpwstr>_Toc62522876</vt:lpwstr>
      </vt:variant>
      <vt:variant>
        <vt:i4>1703990</vt:i4>
      </vt:variant>
      <vt:variant>
        <vt:i4>116</vt:i4>
      </vt:variant>
      <vt:variant>
        <vt:i4>0</vt:i4>
      </vt:variant>
      <vt:variant>
        <vt:i4>5</vt:i4>
      </vt:variant>
      <vt:variant>
        <vt:lpwstr/>
      </vt:variant>
      <vt:variant>
        <vt:lpwstr>_Toc62522875</vt:lpwstr>
      </vt:variant>
      <vt:variant>
        <vt:i4>1769526</vt:i4>
      </vt:variant>
      <vt:variant>
        <vt:i4>110</vt:i4>
      </vt:variant>
      <vt:variant>
        <vt:i4>0</vt:i4>
      </vt:variant>
      <vt:variant>
        <vt:i4>5</vt:i4>
      </vt:variant>
      <vt:variant>
        <vt:lpwstr/>
      </vt:variant>
      <vt:variant>
        <vt:lpwstr>_Toc62522874</vt:lpwstr>
      </vt:variant>
      <vt:variant>
        <vt:i4>1835062</vt:i4>
      </vt:variant>
      <vt:variant>
        <vt:i4>104</vt:i4>
      </vt:variant>
      <vt:variant>
        <vt:i4>0</vt:i4>
      </vt:variant>
      <vt:variant>
        <vt:i4>5</vt:i4>
      </vt:variant>
      <vt:variant>
        <vt:lpwstr/>
      </vt:variant>
      <vt:variant>
        <vt:lpwstr>_Toc62522873</vt:lpwstr>
      </vt:variant>
      <vt:variant>
        <vt:i4>1900598</vt:i4>
      </vt:variant>
      <vt:variant>
        <vt:i4>98</vt:i4>
      </vt:variant>
      <vt:variant>
        <vt:i4>0</vt:i4>
      </vt:variant>
      <vt:variant>
        <vt:i4>5</vt:i4>
      </vt:variant>
      <vt:variant>
        <vt:lpwstr/>
      </vt:variant>
      <vt:variant>
        <vt:lpwstr>_Toc62522872</vt:lpwstr>
      </vt:variant>
      <vt:variant>
        <vt:i4>1966134</vt:i4>
      </vt:variant>
      <vt:variant>
        <vt:i4>92</vt:i4>
      </vt:variant>
      <vt:variant>
        <vt:i4>0</vt:i4>
      </vt:variant>
      <vt:variant>
        <vt:i4>5</vt:i4>
      </vt:variant>
      <vt:variant>
        <vt:lpwstr/>
      </vt:variant>
      <vt:variant>
        <vt:lpwstr>_Toc62522871</vt:lpwstr>
      </vt:variant>
      <vt:variant>
        <vt:i4>2031670</vt:i4>
      </vt:variant>
      <vt:variant>
        <vt:i4>86</vt:i4>
      </vt:variant>
      <vt:variant>
        <vt:i4>0</vt:i4>
      </vt:variant>
      <vt:variant>
        <vt:i4>5</vt:i4>
      </vt:variant>
      <vt:variant>
        <vt:lpwstr/>
      </vt:variant>
      <vt:variant>
        <vt:lpwstr>_Toc62522870</vt:lpwstr>
      </vt:variant>
      <vt:variant>
        <vt:i4>1441847</vt:i4>
      </vt:variant>
      <vt:variant>
        <vt:i4>80</vt:i4>
      </vt:variant>
      <vt:variant>
        <vt:i4>0</vt:i4>
      </vt:variant>
      <vt:variant>
        <vt:i4>5</vt:i4>
      </vt:variant>
      <vt:variant>
        <vt:lpwstr/>
      </vt:variant>
      <vt:variant>
        <vt:lpwstr>_Toc62522869</vt:lpwstr>
      </vt:variant>
      <vt:variant>
        <vt:i4>1507383</vt:i4>
      </vt:variant>
      <vt:variant>
        <vt:i4>74</vt:i4>
      </vt:variant>
      <vt:variant>
        <vt:i4>0</vt:i4>
      </vt:variant>
      <vt:variant>
        <vt:i4>5</vt:i4>
      </vt:variant>
      <vt:variant>
        <vt:lpwstr/>
      </vt:variant>
      <vt:variant>
        <vt:lpwstr>_Toc62522868</vt:lpwstr>
      </vt:variant>
      <vt:variant>
        <vt:i4>1572919</vt:i4>
      </vt:variant>
      <vt:variant>
        <vt:i4>68</vt:i4>
      </vt:variant>
      <vt:variant>
        <vt:i4>0</vt:i4>
      </vt:variant>
      <vt:variant>
        <vt:i4>5</vt:i4>
      </vt:variant>
      <vt:variant>
        <vt:lpwstr/>
      </vt:variant>
      <vt:variant>
        <vt:lpwstr>_Toc62522867</vt:lpwstr>
      </vt:variant>
      <vt:variant>
        <vt:i4>1638455</vt:i4>
      </vt:variant>
      <vt:variant>
        <vt:i4>62</vt:i4>
      </vt:variant>
      <vt:variant>
        <vt:i4>0</vt:i4>
      </vt:variant>
      <vt:variant>
        <vt:i4>5</vt:i4>
      </vt:variant>
      <vt:variant>
        <vt:lpwstr/>
      </vt:variant>
      <vt:variant>
        <vt:lpwstr>_Toc62522866</vt:lpwstr>
      </vt:variant>
      <vt:variant>
        <vt:i4>1703991</vt:i4>
      </vt:variant>
      <vt:variant>
        <vt:i4>56</vt:i4>
      </vt:variant>
      <vt:variant>
        <vt:i4>0</vt:i4>
      </vt:variant>
      <vt:variant>
        <vt:i4>5</vt:i4>
      </vt:variant>
      <vt:variant>
        <vt:lpwstr/>
      </vt:variant>
      <vt:variant>
        <vt:lpwstr>_Toc62522865</vt:lpwstr>
      </vt:variant>
      <vt:variant>
        <vt:i4>1769527</vt:i4>
      </vt:variant>
      <vt:variant>
        <vt:i4>50</vt:i4>
      </vt:variant>
      <vt:variant>
        <vt:i4>0</vt:i4>
      </vt:variant>
      <vt:variant>
        <vt:i4>5</vt:i4>
      </vt:variant>
      <vt:variant>
        <vt:lpwstr/>
      </vt:variant>
      <vt:variant>
        <vt:lpwstr>_Toc62522864</vt:lpwstr>
      </vt:variant>
      <vt:variant>
        <vt:i4>1835063</vt:i4>
      </vt:variant>
      <vt:variant>
        <vt:i4>44</vt:i4>
      </vt:variant>
      <vt:variant>
        <vt:i4>0</vt:i4>
      </vt:variant>
      <vt:variant>
        <vt:i4>5</vt:i4>
      </vt:variant>
      <vt:variant>
        <vt:lpwstr/>
      </vt:variant>
      <vt:variant>
        <vt:lpwstr>_Toc62522863</vt:lpwstr>
      </vt:variant>
      <vt:variant>
        <vt:i4>1900599</vt:i4>
      </vt:variant>
      <vt:variant>
        <vt:i4>38</vt:i4>
      </vt:variant>
      <vt:variant>
        <vt:i4>0</vt:i4>
      </vt:variant>
      <vt:variant>
        <vt:i4>5</vt:i4>
      </vt:variant>
      <vt:variant>
        <vt:lpwstr/>
      </vt:variant>
      <vt:variant>
        <vt:lpwstr>_Toc62522862</vt:lpwstr>
      </vt:variant>
      <vt:variant>
        <vt:i4>1966135</vt:i4>
      </vt:variant>
      <vt:variant>
        <vt:i4>32</vt:i4>
      </vt:variant>
      <vt:variant>
        <vt:i4>0</vt:i4>
      </vt:variant>
      <vt:variant>
        <vt:i4>5</vt:i4>
      </vt:variant>
      <vt:variant>
        <vt:lpwstr/>
      </vt:variant>
      <vt:variant>
        <vt:lpwstr>_Toc62522861</vt:lpwstr>
      </vt:variant>
      <vt:variant>
        <vt:i4>2031671</vt:i4>
      </vt:variant>
      <vt:variant>
        <vt:i4>26</vt:i4>
      </vt:variant>
      <vt:variant>
        <vt:i4>0</vt:i4>
      </vt:variant>
      <vt:variant>
        <vt:i4>5</vt:i4>
      </vt:variant>
      <vt:variant>
        <vt:lpwstr/>
      </vt:variant>
      <vt:variant>
        <vt:lpwstr>_Toc62522860</vt:lpwstr>
      </vt:variant>
      <vt:variant>
        <vt:i4>1441844</vt:i4>
      </vt:variant>
      <vt:variant>
        <vt:i4>20</vt:i4>
      </vt:variant>
      <vt:variant>
        <vt:i4>0</vt:i4>
      </vt:variant>
      <vt:variant>
        <vt:i4>5</vt:i4>
      </vt:variant>
      <vt:variant>
        <vt:lpwstr/>
      </vt:variant>
      <vt:variant>
        <vt:lpwstr>_Toc62522859</vt:lpwstr>
      </vt:variant>
      <vt:variant>
        <vt:i4>1507380</vt:i4>
      </vt:variant>
      <vt:variant>
        <vt:i4>14</vt:i4>
      </vt:variant>
      <vt:variant>
        <vt:i4>0</vt:i4>
      </vt:variant>
      <vt:variant>
        <vt:i4>5</vt:i4>
      </vt:variant>
      <vt:variant>
        <vt:lpwstr/>
      </vt:variant>
      <vt:variant>
        <vt:lpwstr>_Toc62522858</vt:lpwstr>
      </vt:variant>
      <vt:variant>
        <vt:i4>1572916</vt:i4>
      </vt:variant>
      <vt:variant>
        <vt:i4>8</vt:i4>
      </vt:variant>
      <vt:variant>
        <vt:i4>0</vt:i4>
      </vt:variant>
      <vt:variant>
        <vt:i4>5</vt:i4>
      </vt:variant>
      <vt:variant>
        <vt:lpwstr/>
      </vt:variant>
      <vt:variant>
        <vt:lpwstr>_Toc62522857</vt:lpwstr>
      </vt:variant>
      <vt:variant>
        <vt:i4>6422653</vt:i4>
      </vt:variant>
      <vt:variant>
        <vt:i4>18</vt:i4>
      </vt:variant>
      <vt:variant>
        <vt:i4>0</vt:i4>
      </vt:variant>
      <vt:variant>
        <vt:i4>5</vt:i4>
      </vt:variant>
      <vt:variant>
        <vt:lpwstr>http://www.ihk.dk/</vt:lpwstr>
      </vt:variant>
      <vt:variant>
        <vt:lpwstr/>
      </vt:variant>
      <vt:variant>
        <vt:i4>7536698</vt:i4>
      </vt:variant>
      <vt:variant>
        <vt:i4>15</vt:i4>
      </vt:variant>
      <vt:variant>
        <vt:i4>0</vt:i4>
      </vt:variant>
      <vt:variant>
        <vt:i4>5</vt:i4>
      </vt:variant>
      <vt:variant>
        <vt:lpwstr>http://www.eit.ihk.dk/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Skak</dc:title>
  <dc:subject>Spiltræ og afsøgning deraf.</dc:subject>
  <dc:creator>Team HT++</dc:creator>
  <cp:keywords/>
  <cp:lastModifiedBy>Magnus</cp:lastModifiedBy>
  <cp:revision>25</cp:revision>
  <cp:lastPrinted>2003-01-24T05:57:00Z</cp:lastPrinted>
  <dcterms:created xsi:type="dcterms:W3CDTF">2008-05-13T15:19:00Z</dcterms:created>
  <dcterms:modified xsi:type="dcterms:W3CDTF">2008-05-25T06:30:00Z</dcterms:modified>
  <cp:category/>
</cp:coreProperties>
</file>